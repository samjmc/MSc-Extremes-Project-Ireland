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4303" w14:textId="396F524C" w:rsidR="00CB64D2" w:rsidRPr="008703BC" w:rsidRDefault="00AF1591" w:rsidP="00CB64D2">
      <w:pPr>
        <w:pStyle w:val="paragraph"/>
        <w:spacing w:before="0" w:beforeAutospacing="0" w:after="0" w:afterAutospacing="0"/>
        <w:textAlignment w:val="baseline"/>
        <w:rPr>
          <w:rFonts w:ascii="Segoe UI" w:hAnsi="Segoe UI" w:cs="Segoe UI"/>
          <w:i/>
          <w:iCs/>
          <w:sz w:val="18"/>
          <w:szCs w:val="18"/>
        </w:rPr>
      </w:pPr>
      <w:r w:rsidRPr="008703BC">
        <w:rPr>
          <w:rStyle w:val="normaltextrun"/>
          <w:rFonts w:eastAsiaTheme="majorEastAsia"/>
          <w:i/>
          <w:iCs/>
          <w:sz w:val="28"/>
          <w:szCs w:val="28"/>
        </w:rPr>
        <w:t xml:space="preserve">An Extreme Analysis and Temporal Clustering of </w:t>
      </w:r>
      <w:r w:rsidR="0072473D" w:rsidRPr="008703BC">
        <w:rPr>
          <w:rStyle w:val="normaltextrun"/>
          <w:rFonts w:eastAsiaTheme="majorEastAsia"/>
          <w:i/>
          <w:iCs/>
          <w:sz w:val="28"/>
          <w:szCs w:val="28"/>
        </w:rPr>
        <w:t xml:space="preserve">Sea Level Surge and </w:t>
      </w:r>
      <w:commentRangeStart w:id="0"/>
      <w:r w:rsidR="0072473D" w:rsidRPr="008703BC">
        <w:rPr>
          <w:rStyle w:val="normaltextrun"/>
          <w:rFonts w:eastAsiaTheme="majorEastAsia"/>
          <w:i/>
          <w:iCs/>
          <w:sz w:val="28"/>
          <w:szCs w:val="28"/>
        </w:rPr>
        <w:t xml:space="preserve">Wave Height </w:t>
      </w:r>
      <w:commentRangeEnd w:id="0"/>
      <w:r w:rsidR="00C62192">
        <w:rPr>
          <w:rStyle w:val="CommentReference"/>
          <w:rFonts w:asciiTheme="minorHAnsi" w:eastAsiaTheme="minorHAnsi" w:hAnsiTheme="minorHAnsi" w:cstheme="minorBidi"/>
          <w:kern w:val="2"/>
          <w:lang w:eastAsia="en-US"/>
          <w14:ligatures w14:val="standardContextual"/>
        </w:rPr>
        <w:commentReference w:id="0"/>
      </w:r>
      <w:r w:rsidR="00AA13D3" w:rsidRPr="008703BC">
        <w:rPr>
          <w:rStyle w:val="normaltextrun"/>
          <w:rFonts w:eastAsiaTheme="majorEastAsia"/>
          <w:i/>
          <w:iCs/>
          <w:sz w:val="28"/>
          <w:szCs w:val="28"/>
        </w:rPr>
        <w:t>Exceedances Around the Irish Coastline.</w:t>
      </w:r>
    </w:p>
    <w:p w14:paraId="250CCCB1"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 </w:t>
      </w:r>
    </w:p>
    <w:p w14:paraId="77156CDA" w14:textId="77777777"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normaltextrun"/>
          <w:rFonts w:eastAsiaTheme="majorEastAsia"/>
          <w:b/>
          <w:bCs/>
          <w:sz w:val="28"/>
          <w:szCs w:val="28"/>
        </w:rPr>
        <w:t>1. Introduction</w:t>
      </w:r>
      <w:r w:rsidRPr="008703BC">
        <w:rPr>
          <w:rStyle w:val="eop"/>
          <w:rFonts w:eastAsiaTheme="majorEastAsia"/>
          <w:b/>
          <w:bCs/>
        </w:rPr>
        <w:t> </w:t>
      </w:r>
    </w:p>
    <w:p w14:paraId="0BFDDD23" w14:textId="77777777"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eop"/>
          <w:rFonts w:eastAsiaTheme="majorEastAsia"/>
          <w:b/>
          <w:bCs/>
        </w:rPr>
        <w:t> </w:t>
      </w:r>
    </w:p>
    <w:p w14:paraId="25193799" w14:textId="77777777"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normaltextrun"/>
          <w:rFonts w:eastAsiaTheme="majorEastAsia"/>
          <w:b/>
          <w:bCs/>
          <w:sz w:val="28"/>
          <w:szCs w:val="28"/>
        </w:rPr>
        <w:t>   1.1 Background</w:t>
      </w:r>
      <w:r w:rsidRPr="008703BC">
        <w:rPr>
          <w:rStyle w:val="eop"/>
          <w:rFonts w:eastAsiaTheme="majorEastAsia"/>
          <w:b/>
          <w:bCs/>
        </w:rPr>
        <w:t> </w:t>
      </w:r>
    </w:p>
    <w:p w14:paraId="53769EAE" w14:textId="77777777"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normaltextrun"/>
          <w:rFonts w:eastAsiaTheme="majorEastAsia"/>
          <w:b/>
          <w:bCs/>
          <w:sz w:val="28"/>
          <w:szCs w:val="28"/>
        </w:rPr>
        <w:t>   </w:t>
      </w:r>
      <w:r w:rsidRPr="008703BC">
        <w:rPr>
          <w:rStyle w:val="eop"/>
          <w:rFonts w:eastAsiaTheme="majorEastAsia"/>
          <w:b/>
          <w:bCs/>
        </w:rPr>
        <w:t> </w:t>
      </w:r>
    </w:p>
    <w:p w14:paraId="08B25899" w14:textId="77777777"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normaltextrun"/>
          <w:rFonts w:eastAsiaTheme="majorEastAsia"/>
          <w:b/>
          <w:bCs/>
          <w:sz w:val="28"/>
          <w:szCs w:val="28"/>
        </w:rPr>
        <w:t>[Provide a brief overview of the topic or problem being addressed in the report. Explain its relevance, significance, and any relevant contextual information.]</w:t>
      </w:r>
      <w:r w:rsidRPr="008703BC">
        <w:rPr>
          <w:rStyle w:val="eop"/>
          <w:rFonts w:eastAsiaTheme="majorEastAsia"/>
          <w:b/>
          <w:bCs/>
        </w:rPr>
        <w:t> </w:t>
      </w:r>
    </w:p>
    <w:p w14:paraId="723DDE2D" w14:textId="77777777" w:rsidR="00F6757D" w:rsidRPr="008703BC" w:rsidRDefault="00CB64D2" w:rsidP="00CB64D2">
      <w:pPr>
        <w:pStyle w:val="paragraph"/>
        <w:spacing w:before="0" w:beforeAutospacing="0" w:after="0" w:afterAutospacing="0"/>
        <w:textAlignment w:val="baseline"/>
        <w:rPr>
          <w:rStyle w:val="eop"/>
          <w:rFonts w:eastAsiaTheme="majorEastAsia"/>
          <w:b/>
          <w:bCs/>
        </w:rPr>
      </w:pPr>
      <w:r w:rsidRPr="008703BC">
        <w:rPr>
          <w:rStyle w:val="eop"/>
          <w:rFonts w:eastAsiaTheme="majorEastAsia"/>
          <w:b/>
          <w:bCs/>
        </w:rPr>
        <w:t> </w:t>
      </w:r>
    </w:p>
    <w:p w14:paraId="32E780D7" w14:textId="7584F4A8" w:rsidR="007F0E39" w:rsidRDefault="00890B82"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The Irish Coastline </w:t>
      </w:r>
      <w:r w:rsidR="008703BC" w:rsidRPr="008703BC">
        <w:rPr>
          <w:rStyle w:val="eop"/>
          <w:rFonts w:eastAsiaTheme="majorEastAsia"/>
        </w:rPr>
        <w:t>stretches approximately</w:t>
      </w:r>
      <w:r w:rsidR="00E04FF3" w:rsidRPr="008703BC">
        <w:rPr>
          <w:rStyle w:val="eop"/>
          <w:rFonts w:eastAsiaTheme="majorEastAsia"/>
        </w:rPr>
        <w:t xml:space="preserve"> 7400 </w:t>
      </w:r>
      <w:r w:rsidR="008703BC" w:rsidRPr="008703BC">
        <w:rPr>
          <w:rStyle w:val="eop"/>
          <w:rFonts w:eastAsiaTheme="majorEastAsia"/>
        </w:rPr>
        <w:t>kilometres</w:t>
      </w:r>
      <w:r w:rsidR="00E04FF3" w:rsidRPr="008703BC">
        <w:rPr>
          <w:rStyle w:val="eop"/>
          <w:rFonts w:eastAsiaTheme="majorEastAsia"/>
        </w:rPr>
        <w:t xml:space="preserve"> long</w:t>
      </w:r>
      <w:r w:rsidR="00CB67E2" w:rsidRPr="008703BC">
        <w:rPr>
          <w:rStyle w:val="eop"/>
          <w:rFonts w:eastAsiaTheme="majorEastAsia"/>
        </w:rPr>
        <w:t xml:space="preserve"> </w:t>
      </w:r>
      <w:del w:id="1" w:author="Niamh Cahill" w:date="2024-07-02T07:52:00Z">
        <w:r w:rsidR="000B6EAB" w:rsidDel="00C62192">
          <w:rPr>
            <w:rStyle w:val="eop"/>
            <w:rFonts w:eastAsiaTheme="majorEastAsia"/>
          </w:rPr>
          <w:delText xml:space="preserve">(Climate Ireland) </w:delText>
        </w:r>
      </w:del>
      <w:r w:rsidR="00E04FF3" w:rsidRPr="008703BC">
        <w:rPr>
          <w:rStyle w:val="eop"/>
          <w:rFonts w:eastAsiaTheme="majorEastAsia"/>
        </w:rPr>
        <w:t>and</w:t>
      </w:r>
      <w:r w:rsidRPr="008703BC">
        <w:rPr>
          <w:rStyle w:val="eop"/>
          <w:rFonts w:eastAsiaTheme="majorEastAsia"/>
        </w:rPr>
        <w:t xml:space="preserve"> </w:t>
      </w:r>
      <w:r w:rsidR="00CB67E2" w:rsidRPr="008703BC">
        <w:rPr>
          <w:rStyle w:val="eop"/>
          <w:rFonts w:eastAsiaTheme="majorEastAsia"/>
        </w:rPr>
        <w:t>it is estimated that</w:t>
      </w:r>
      <w:r w:rsidR="002D5B6D" w:rsidRPr="008703BC">
        <w:rPr>
          <w:rStyle w:val="eop"/>
          <w:rFonts w:eastAsiaTheme="majorEastAsia"/>
        </w:rPr>
        <w:t xml:space="preserve"> 40% of the </w:t>
      </w:r>
      <w:r w:rsidR="00CB67E2" w:rsidRPr="008703BC">
        <w:rPr>
          <w:rStyle w:val="eop"/>
          <w:rFonts w:eastAsiaTheme="majorEastAsia"/>
        </w:rPr>
        <w:t xml:space="preserve">Irish population live within 5 </w:t>
      </w:r>
      <w:r w:rsidR="008703BC" w:rsidRPr="008703BC">
        <w:rPr>
          <w:rStyle w:val="eop"/>
          <w:rFonts w:eastAsiaTheme="majorEastAsia"/>
        </w:rPr>
        <w:t>kilometres</w:t>
      </w:r>
      <w:r w:rsidR="00CB67E2" w:rsidRPr="008703BC">
        <w:rPr>
          <w:rStyle w:val="eop"/>
          <w:rFonts w:eastAsiaTheme="majorEastAsia"/>
        </w:rPr>
        <w:t xml:space="preserve"> of the coastline</w:t>
      </w:r>
      <w:ins w:id="2" w:author="Niamh Cahill" w:date="2024-07-02T07:52:00Z">
        <w:r w:rsidR="00C62192">
          <w:rPr>
            <w:rStyle w:val="eop"/>
            <w:rFonts w:eastAsiaTheme="majorEastAsia"/>
          </w:rPr>
          <w:t xml:space="preserve"> </w:t>
        </w:r>
      </w:ins>
      <w:del w:id="3" w:author="Niamh Cahill" w:date="2024-07-02T07:52:00Z">
        <w:r w:rsidR="00CB67E2" w:rsidRPr="008703BC" w:rsidDel="00C62192">
          <w:rPr>
            <w:rStyle w:val="eop"/>
            <w:rFonts w:eastAsiaTheme="majorEastAsia"/>
          </w:rPr>
          <w:delText>.</w:delText>
        </w:r>
        <w:r w:rsidR="00795591" w:rsidDel="00C62192">
          <w:rPr>
            <w:rStyle w:val="eop"/>
            <w:rFonts w:eastAsiaTheme="majorEastAsia"/>
          </w:rPr>
          <w:delText xml:space="preserve"> </w:delText>
        </w:r>
      </w:del>
      <w:r w:rsidR="00795591">
        <w:rPr>
          <w:rStyle w:val="eop"/>
          <w:rFonts w:eastAsiaTheme="majorEastAsia"/>
        </w:rPr>
        <w:t>(</w:t>
      </w:r>
      <w:ins w:id="4" w:author="Niamh Cahill" w:date="2024-07-02T07:53:00Z">
        <w:r w:rsidR="00C62192">
          <w:rPr>
            <w:rStyle w:val="eop"/>
            <w:rFonts w:eastAsiaTheme="majorEastAsia"/>
          </w:rPr>
          <w:t xml:space="preserve">Climate Ireland, </w:t>
        </w:r>
      </w:ins>
      <w:r w:rsidR="00795591">
        <w:rPr>
          <w:rStyle w:val="eop"/>
          <w:rFonts w:eastAsiaTheme="majorEastAsia"/>
        </w:rPr>
        <w:t>CSO Census 2016).</w:t>
      </w:r>
      <w:r w:rsidR="006F70D1">
        <w:rPr>
          <w:rStyle w:val="eop"/>
          <w:rFonts w:eastAsiaTheme="majorEastAsia"/>
        </w:rPr>
        <w:t xml:space="preserve"> </w:t>
      </w:r>
      <w:r w:rsidR="008703BC">
        <w:rPr>
          <w:rStyle w:val="eop"/>
          <w:rFonts w:eastAsiaTheme="majorEastAsia"/>
        </w:rPr>
        <w:t xml:space="preserve"> </w:t>
      </w:r>
      <w:commentRangeStart w:id="5"/>
      <w:r w:rsidR="008703BC">
        <w:rPr>
          <w:rStyle w:val="eop"/>
          <w:rFonts w:eastAsiaTheme="majorEastAsia"/>
        </w:rPr>
        <w:t xml:space="preserve">This represents a massive risk to </w:t>
      </w:r>
      <w:r w:rsidR="007F0E39">
        <w:rPr>
          <w:rStyle w:val="eop"/>
          <w:rFonts w:eastAsiaTheme="majorEastAsia"/>
        </w:rPr>
        <w:t>communities in coastal areas</w:t>
      </w:r>
      <w:ins w:id="6" w:author="Niamh Cahill" w:date="2024-07-02T07:53:00Z">
        <w:r w:rsidR="00C62192">
          <w:rPr>
            <w:rStyle w:val="eop"/>
            <w:rFonts w:eastAsiaTheme="majorEastAsia"/>
          </w:rPr>
          <w:t xml:space="preserve"> with </w:t>
        </w:r>
      </w:ins>
      <w:del w:id="7" w:author="Niamh Cahill" w:date="2024-07-02T07:53:00Z">
        <w:r w:rsidR="007F0E39" w:rsidDel="00C62192">
          <w:rPr>
            <w:rStyle w:val="eop"/>
            <w:rFonts w:eastAsiaTheme="majorEastAsia"/>
          </w:rPr>
          <w:delText>.</w:delText>
        </w:r>
        <w:r w:rsidR="006642A6" w:rsidRPr="008703BC" w:rsidDel="00C62192">
          <w:rPr>
            <w:rStyle w:val="eop"/>
            <w:rFonts w:eastAsiaTheme="majorEastAsia"/>
          </w:rPr>
          <w:delText xml:space="preserve"> </w:delText>
        </w:r>
      </w:del>
      <w:ins w:id="8" w:author="Niamh Cahill" w:date="2024-07-02T07:53:00Z">
        <w:r w:rsidR="00C62192">
          <w:rPr>
            <w:rStyle w:val="eop"/>
            <w:rFonts w:eastAsiaTheme="majorEastAsia"/>
          </w:rPr>
          <w:t>h</w:t>
        </w:r>
      </w:ins>
      <w:del w:id="9" w:author="Niamh Cahill" w:date="2024-07-02T07:53:00Z">
        <w:r w:rsidR="008738A5" w:rsidDel="00C62192">
          <w:rPr>
            <w:rStyle w:val="eop"/>
            <w:rFonts w:eastAsiaTheme="majorEastAsia"/>
          </w:rPr>
          <w:delText>H</w:delText>
        </w:r>
      </w:del>
      <w:r w:rsidR="008738A5">
        <w:rPr>
          <w:rStyle w:val="eop"/>
          <w:rFonts w:eastAsiaTheme="majorEastAsia"/>
        </w:rPr>
        <w:t xml:space="preserve">eavy flooding </w:t>
      </w:r>
      <w:ins w:id="10" w:author="Niamh Cahill" w:date="2024-07-02T07:54:00Z">
        <w:r w:rsidR="00C62192">
          <w:rPr>
            <w:rStyle w:val="eop"/>
            <w:rFonts w:eastAsiaTheme="majorEastAsia"/>
          </w:rPr>
          <w:t>affecting</w:t>
        </w:r>
      </w:ins>
      <w:del w:id="11" w:author="Niamh Cahill" w:date="2024-07-02T07:54:00Z">
        <w:r w:rsidR="008738A5" w:rsidDel="00C62192">
          <w:rPr>
            <w:rStyle w:val="eop"/>
            <w:rFonts w:eastAsiaTheme="majorEastAsia"/>
          </w:rPr>
          <w:delText>plagues</w:delText>
        </w:r>
      </w:del>
      <w:r w:rsidR="008738A5">
        <w:rPr>
          <w:rStyle w:val="eop"/>
          <w:rFonts w:eastAsiaTheme="majorEastAsia"/>
        </w:rPr>
        <w:t xml:space="preserve"> Irish communities on a near-annual basis</w:t>
      </w:r>
      <w:ins w:id="12" w:author="Niamh Cahill" w:date="2024-07-02T07:55:00Z">
        <w:r w:rsidR="00C62192">
          <w:rPr>
            <w:rStyle w:val="eop"/>
            <w:rFonts w:eastAsiaTheme="majorEastAsia"/>
          </w:rPr>
          <w:t xml:space="preserve"> and </w:t>
        </w:r>
      </w:ins>
      <w:del w:id="13" w:author="Niamh Cahill" w:date="2024-07-02T07:55:00Z">
        <w:r w:rsidR="00D46F44" w:rsidDel="00C62192">
          <w:rPr>
            <w:rStyle w:val="eop"/>
            <w:rFonts w:eastAsiaTheme="majorEastAsia"/>
          </w:rPr>
          <w:delText xml:space="preserve">. </w:delText>
        </w:r>
      </w:del>
      <w:ins w:id="14" w:author="Niamh Cahill" w:date="2024-07-02T07:55:00Z">
        <w:r w:rsidR="00C62192">
          <w:rPr>
            <w:rStyle w:val="eop"/>
            <w:rFonts w:eastAsiaTheme="majorEastAsia"/>
          </w:rPr>
          <w:t>c</w:t>
        </w:r>
      </w:ins>
      <w:del w:id="15" w:author="Niamh Cahill" w:date="2024-07-02T07:55:00Z">
        <w:r w:rsidR="00D46F44" w:rsidDel="00C62192">
          <w:rPr>
            <w:rStyle w:val="eop"/>
            <w:rFonts w:eastAsiaTheme="majorEastAsia"/>
          </w:rPr>
          <w:delText>C</w:delText>
        </w:r>
      </w:del>
      <w:r w:rsidR="00D46F44">
        <w:rPr>
          <w:rStyle w:val="eop"/>
          <w:rFonts w:eastAsiaTheme="majorEastAsia"/>
        </w:rPr>
        <w:t xml:space="preserve">oastal erosion </w:t>
      </w:r>
      <w:del w:id="16" w:author="Niamh Cahill" w:date="2024-07-02T07:55:00Z">
        <w:r w:rsidR="00D46F44" w:rsidDel="00C62192">
          <w:rPr>
            <w:rStyle w:val="eop"/>
            <w:rFonts w:eastAsiaTheme="majorEastAsia"/>
          </w:rPr>
          <w:delText xml:space="preserve">is </w:delText>
        </w:r>
      </w:del>
      <w:r w:rsidR="00D46F44">
        <w:rPr>
          <w:rStyle w:val="eop"/>
          <w:rFonts w:eastAsiaTheme="majorEastAsia"/>
        </w:rPr>
        <w:t>threatening shorelines, habitats and ecosystems</w:t>
      </w:r>
      <w:r w:rsidR="003865AE">
        <w:rPr>
          <w:rStyle w:val="eop"/>
          <w:rFonts w:eastAsiaTheme="majorEastAsia"/>
        </w:rPr>
        <w:t>.</w:t>
      </w:r>
      <w:commentRangeEnd w:id="5"/>
      <w:r w:rsidR="00C62192">
        <w:rPr>
          <w:rStyle w:val="CommentReference"/>
          <w:rFonts w:asciiTheme="minorHAnsi" w:eastAsiaTheme="minorHAnsi" w:hAnsiTheme="minorHAnsi" w:cstheme="minorBidi"/>
          <w:kern w:val="2"/>
          <w:lang w:eastAsia="en-US"/>
          <w14:ligatures w14:val="standardContextual"/>
        </w:rPr>
        <w:commentReference w:id="5"/>
      </w:r>
      <w:r w:rsidR="003865AE">
        <w:rPr>
          <w:rStyle w:val="eop"/>
          <w:rFonts w:eastAsiaTheme="majorEastAsia"/>
        </w:rPr>
        <w:t xml:space="preserve"> </w:t>
      </w:r>
      <w:del w:id="17" w:author="Niamh Cahill" w:date="2024-07-02T07:55:00Z">
        <w:r w:rsidR="003865AE" w:rsidDel="00C62192">
          <w:rPr>
            <w:rStyle w:val="eop"/>
            <w:rFonts w:eastAsiaTheme="majorEastAsia"/>
          </w:rPr>
          <w:delText xml:space="preserve">Both of </w:delText>
        </w:r>
      </w:del>
      <w:ins w:id="18" w:author="Niamh Cahill" w:date="2024-07-02T07:55:00Z">
        <w:r w:rsidR="00C62192">
          <w:rPr>
            <w:rStyle w:val="eop"/>
            <w:rFonts w:eastAsiaTheme="majorEastAsia"/>
          </w:rPr>
          <w:t>T</w:t>
        </w:r>
      </w:ins>
      <w:del w:id="19" w:author="Niamh Cahill" w:date="2024-07-02T07:55:00Z">
        <w:r w:rsidR="003865AE" w:rsidDel="00C62192">
          <w:rPr>
            <w:rStyle w:val="eop"/>
            <w:rFonts w:eastAsiaTheme="majorEastAsia"/>
          </w:rPr>
          <w:delText>t</w:delText>
        </w:r>
      </w:del>
      <w:r w:rsidR="003865AE">
        <w:rPr>
          <w:rStyle w:val="eop"/>
          <w:rFonts w:eastAsiaTheme="majorEastAsia"/>
        </w:rPr>
        <w:t xml:space="preserve">hese risk factors contribute to infrastructural, agricultural </w:t>
      </w:r>
      <w:r w:rsidR="00190E90">
        <w:rPr>
          <w:rStyle w:val="eop"/>
          <w:rFonts w:eastAsiaTheme="majorEastAsia"/>
        </w:rPr>
        <w:t xml:space="preserve">and ecological damage </w:t>
      </w:r>
      <w:r w:rsidR="003865AE">
        <w:rPr>
          <w:rStyle w:val="eop"/>
          <w:rFonts w:eastAsiaTheme="majorEastAsia"/>
        </w:rPr>
        <w:t xml:space="preserve">which likely </w:t>
      </w:r>
      <w:r w:rsidR="00881DBA">
        <w:rPr>
          <w:rStyle w:val="eop"/>
          <w:rFonts w:eastAsiaTheme="majorEastAsia"/>
        </w:rPr>
        <w:t>averages to greater than €</w:t>
      </w:r>
      <w:r w:rsidR="003223A2">
        <w:rPr>
          <w:rStyle w:val="eop"/>
          <w:rFonts w:eastAsiaTheme="majorEastAsia"/>
        </w:rPr>
        <w:t>50</w:t>
      </w:r>
      <w:r w:rsidR="00881DBA">
        <w:rPr>
          <w:rStyle w:val="eop"/>
          <w:rFonts w:eastAsiaTheme="majorEastAsia"/>
        </w:rPr>
        <w:t xml:space="preserve"> million per year</w:t>
      </w:r>
      <w:r w:rsidR="007C17A3">
        <w:rPr>
          <w:rStyle w:val="eop"/>
          <w:rFonts w:eastAsiaTheme="majorEastAsia"/>
        </w:rPr>
        <w:t xml:space="preserve"> in economic costs</w:t>
      </w:r>
      <w:r w:rsidR="00BD443D">
        <w:rPr>
          <w:rStyle w:val="eop"/>
          <w:rFonts w:eastAsiaTheme="majorEastAsia"/>
        </w:rPr>
        <w:t xml:space="preserve"> </w:t>
      </w:r>
      <w:r w:rsidR="00597D58">
        <w:rPr>
          <w:rStyle w:val="eop"/>
          <w:rFonts w:eastAsiaTheme="majorEastAsia"/>
        </w:rPr>
        <w:t>(Environmental Protection Agency).</w:t>
      </w:r>
      <w:r w:rsidR="0056059C">
        <w:rPr>
          <w:rStyle w:val="eop"/>
          <w:rFonts w:eastAsiaTheme="majorEastAsia"/>
        </w:rPr>
        <w:t xml:space="preserve"> </w:t>
      </w:r>
      <w:commentRangeStart w:id="20"/>
      <w:r w:rsidR="0056059C">
        <w:rPr>
          <w:rStyle w:val="eop"/>
          <w:rFonts w:eastAsiaTheme="majorEastAsia"/>
        </w:rPr>
        <w:t xml:space="preserve">Surprisingly, </w:t>
      </w:r>
      <w:r w:rsidR="00D04DC7">
        <w:rPr>
          <w:rStyle w:val="eop"/>
          <w:rFonts w:eastAsiaTheme="majorEastAsia"/>
        </w:rPr>
        <w:t>relatively limited</w:t>
      </w:r>
      <w:r w:rsidR="0056059C">
        <w:rPr>
          <w:rStyle w:val="eop"/>
          <w:rFonts w:eastAsiaTheme="majorEastAsia"/>
        </w:rPr>
        <w:t xml:space="preserve"> analysis </w:t>
      </w:r>
      <w:r w:rsidR="00D32C2C">
        <w:rPr>
          <w:rStyle w:val="eop"/>
          <w:rFonts w:eastAsiaTheme="majorEastAsia"/>
        </w:rPr>
        <w:t xml:space="preserve">has been done to </w:t>
      </w:r>
      <w:r w:rsidR="00EF6D42">
        <w:rPr>
          <w:rStyle w:val="eop"/>
          <w:rFonts w:eastAsiaTheme="majorEastAsia"/>
        </w:rPr>
        <w:t>explain this issue and serve as a basis for effective m</w:t>
      </w:r>
      <w:r w:rsidR="00D04DC7">
        <w:rPr>
          <w:rStyle w:val="eop"/>
          <w:rFonts w:eastAsiaTheme="majorEastAsia"/>
        </w:rPr>
        <w:t>itigation</w:t>
      </w:r>
      <w:r w:rsidR="00EF6D42">
        <w:rPr>
          <w:rStyle w:val="eop"/>
          <w:rFonts w:eastAsiaTheme="majorEastAsia"/>
        </w:rPr>
        <w:t xml:space="preserve"> strategies going forward. </w:t>
      </w:r>
      <w:commentRangeEnd w:id="20"/>
      <w:r w:rsidR="00C62192">
        <w:rPr>
          <w:rStyle w:val="CommentReference"/>
          <w:rFonts w:asciiTheme="minorHAnsi" w:eastAsiaTheme="minorHAnsi" w:hAnsiTheme="minorHAnsi" w:cstheme="minorBidi"/>
          <w:kern w:val="2"/>
          <w:lang w:eastAsia="en-US"/>
          <w14:ligatures w14:val="standardContextual"/>
        </w:rPr>
        <w:commentReference w:id="20"/>
      </w:r>
      <w:r w:rsidR="00EF6D42">
        <w:rPr>
          <w:rStyle w:val="eop"/>
          <w:rFonts w:eastAsiaTheme="majorEastAsia"/>
        </w:rPr>
        <w:t xml:space="preserve">There are some </w:t>
      </w:r>
      <w:r w:rsidR="00EF3F11">
        <w:rPr>
          <w:rStyle w:val="eop"/>
          <w:rFonts w:eastAsiaTheme="majorEastAsia"/>
        </w:rPr>
        <w:t>possible reasons for this</w:t>
      </w:r>
      <w:r w:rsidR="006C4AA1">
        <w:rPr>
          <w:rStyle w:val="eop"/>
          <w:rFonts w:eastAsiaTheme="majorEastAsia"/>
        </w:rPr>
        <w:t>. There could be a perception of lower risk by comparison to other countries leading to underinvestment in the area. Ireland</w:t>
      </w:r>
      <w:r w:rsidR="00015E80">
        <w:rPr>
          <w:rStyle w:val="eop"/>
          <w:rFonts w:eastAsiaTheme="majorEastAsia"/>
        </w:rPr>
        <w:t xml:space="preserve">’s population centres can be prone to riverine flooding </w:t>
      </w:r>
      <w:r w:rsidR="004A6D48">
        <w:rPr>
          <w:rStyle w:val="eop"/>
          <w:rFonts w:eastAsiaTheme="majorEastAsia"/>
        </w:rPr>
        <w:t xml:space="preserve">and heavy rainfall, </w:t>
      </w:r>
      <w:commentRangeStart w:id="21"/>
      <w:r w:rsidR="004A6D48">
        <w:rPr>
          <w:rStyle w:val="eop"/>
          <w:rFonts w:eastAsiaTheme="majorEastAsia"/>
        </w:rPr>
        <w:t>potentially diverting attention from coastal surges.</w:t>
      </w:r>
      <w:r w:rsidR="00EF3F11">
        <w:rPr>
          <w:rStyle w:val="eop"/>
          <w:rFonts w:eastAsiaTheme="majorEastAsia"/>
        </w:rPr>
        <w:t xml:space="preserve"> </w:t>
      </w:r>
      <w:commentRangeEnd w:id="21"/>
      <w:r w:rsidR="00C62192">
        <w:rPr>
          <w:rStyle w:val="CommentReference"/>
          <w:rFonts w:asciiTheme="minorHAnsi" w:eastAsiaTheme="minorHAnsi" w:hAnsiTheme="minorHAnsi" w:cstheme="minorBidi"/>
          <w:kern w:val="2"/>
          <w:lang w:eastAsia="en-US"/>
          <w14:ligatures w14:val="standardContextual"/>
        </w:rPr>
        <w:commentReference w:id="21"/>
      </w:r>
      <w:commentRangeStart w:id="22"/>
      <w:r w:rsidR="006C4AA1">
        <w:rPr>
          <w:rStyle w:val="eop"/>
          <w:rFonts w:eastAsiaTheme="majorEastAsia"/>
        </w:rPr>
        <w:t>A</w:t>
      </w:r>
      <w:r w:rsidR="00EF3F11">
        <w:rPr>
          <w:rStyle w:val="eop"/>
          <w:rFonts w:eastAsiaTheme="majorEastAsia"/>
        </w:rPr>
        <w:t xml:space="preserve"> low coverage of tidal gauges around the coast</w:t>
      </w:r>
      <w:r w:rsidR="00692B98">
        <w:rPr>
          <w:rStyle w:val="eop"/>
          <w:rFonts w:eastAsiaTheme="majorEastAsia"/>
        </w:rPr>
        <w:t xml:space="preserve"> </w:t>
      </w:r>
      <w:r w:rsidR="007311A2">
        <w:rPr>
          <w:rStyle w:val="eop"/>
          <w:rFonts w:eastAsiaTheme="majorEastAsia"/>
        </w:rPr>
        <w:t xml:space="preserve">may also indicate a lesser ability to collect accurate </w:t>
      </w:r>
      <w:r w:rsidR="007911FB">
        <w:rPr>
          <w:rStyle w:val="eop"/>
          <w:rFonts w:eastAsiaTheme="majorEastAsia"/>
        </w:rPr>
        <w:t xml:space="preserve">and thorough </w:t>
      </w:r>
      <w:r w:rsidR="007311A2">
        <w:rPr>
          <w:rStyle w:val="eop"/>
          <w:rFonts w:eastAsiaTheme="majorEastAsia"/>
        </w:rPr>
        <w:t>data</w:t>
      </w:r>
      <w:r w:rsidR="007911FB">
        <w:rPr>
          <w:rStyle w:val="eop"/>
          <w:rFonts w:eastAsiaTheme="majorEastAsia"/>
        </w:rPr>
        <w:t>.</w:t>
      </w:r>
      <w:commentRangeEnd w:id="22"/>
      <w:r w:rsidR="00C62192">
        <w:rPr>
          <w:rStyle w:val="CommentReference"/>
          <w:rFonts w:asciiTheme="minorHAnsi" w:eastAsiaTheme="minorHAnsi" w:hAnsiTheme="minorHAnsi" w:cstheme="minorBidi"/>
          <w:kern w:val="2"/>
          <w:lang w:eastAsia="en-US"/>
          <w14:ligatures w14:val="standardContextual"/>
        </w:rPr>
        <w:commentReference w:id="22"/>
      </w:r>
      <w:r w:rsidR="007911FB">
        <w:rPr>
          <w:rStyle w:val="eop"/>
          <w:rFonts w:eastAsiaTheme="majorEastAsia"/>
        </w:rPr>
        <w:t xml:space="preserve"> </w:t>
      </w:r>
      <w:r w:rsidR="003F7282">
        <w:rPr>
          <w:rStyle w:val="eop"/>
          <w:rFonts w:eastAsiaTheme="majorEastAsia"/>
        </w:rPr>
        <w:t>There may also be institutional and poli</w:t>
      </w:r>
      <w:r w:rsidR="005A085A">
        <w:rPr>
          <w:rStyle w:val="eop"/>
          <w:rFonts w:eastAsiaTheme="majorEastAsia"/>
        </w:rPr>
        <w:t>c</w:t>
      </w:r>
      <w:r w:rsidR="003F7282">
        <w:rPr>
          <w:rStyle w:val="eop"/>
          <w:rFonts w:eastAsiaTheme="majorEastAsia"/>
        </w:rPr>
        <w:t>y gaps at play,</w:t>
      </w:r>
      <w:r w:rsidR="00F910A5">
        <w:rPr>
          <w:rStyle w:val="eop"/>
          <w:rFonts w:eastAsiaTheme="majorEastAsia"/>
        </w:rPr>
        <w:t xml:space="preserve"> as outlined in a </w:t>
      </w:r>
      <w:r w:rsidR="00F1472A">
        <w:rPr>
          <w:rStyle w:val="eop"/>
          <w:rFonts w:eastAsiaTheme="majorEastAsia"/>
        </w:rPr>
        <w:t xml:space="preserve">2023 report by the </w:t>
      </w:r>
      <w:r w:rsidR="00F1472A" w:rsidRPr="00F1472A">
        <w:rPr>
          <w:rStyle w:val="eop"/>
          <w:rFonts w:eastAsiaTheme="majorEastAsia"/>
          <w:i/>
          <w:iCs/>
        </w:rPr>
        <w:t>Department of Housing, Local Government and Heritage</w:t>
      </w:r>
      <w:r w:rsidR="00F1472A">
        <w:rPr>
          <w:rStyle w:val="eop"/>
          <w:rFonts w:eastAsiaTheme="majorEastAsia"/>
        </w:rPr>
        <w:t>,</w:t>
      </w:r>
      <w:r w:rsidR="003F7282">
        <w:rPr>
          <w:rStyle w:val="eop"/>
          <w:rFonts w:eastAsiaTheme="majorEastAsia"/>
        </w:rPr>
        <w:t xml:space="preserve"> many of Ireland’s coasts </w:t>
      </w:r>
      <w:r w:rsidR="00F1472A">
        <w:rPr>
          <w:rStyle w:val="eop"/>
          <w:rFonts w:eastAsiaTheme="majorEastAsia"/>
        </w:rPr>
        <w:t>are</w:t>
      </w:r>
      <w:r w:rsidR="003F7282">
        <w:rPr>
          <w:rStyle w:val="eop"/>
          <w:rFonts w:eastAsiaTheme="majorEastAsia"/>
        </w:rPr>
        <w:t xml:space="preserve"> fragmented </w:t>
      </w:r>
      <w:r w:rsidR="005A085A">
        <w:rPr>
          <w:rStyle w:val="eop"/>
          <w:rFonts w:eastAsiaTheme="majorEastAsia"/>
        </w:rPr>
        <w:t>in management by local authorities</w:t>
      </w:r>
      <w:r w:rsidR="003242EF">
        <w:rPr>
          <w:rStyle w:val="eop"/>
          <w:rFonts w:eastAsiaTheme="majorEastAsia"/>
        </w:rPr>
        <w:t>, and policy</w:t>
      </w:r>
      <w:r w:rsidR="00377330">
        <w:rPr>
          <w:rStyle w:val="eop"/>
          <w:rFonts w:eastAsiaTheme="majorEastAsia"/>
        </w:rPr>
        <w:t xml:space="preserve"> is</w:t>
      </w:r>
      <w:r w:rsidR="003242EF">
        <w:rPr>
          <w:rStyle w:val="eop"/>
          <w:rFonts w:eastAsiaTheme="majorEastAsia"/>
        </w:rPr>
        <w:t xml:space="preserve"> </w:t>
      </w:r>
      <w:r w:rsidR="005E3BD9">
        <w:rPr>
          <w:rStyle w:val="eop"/>
          <w:rFonts w:eastAsiaTheme="majorEastAsia"/>
        </w:rPr>
        <w:t xml:space="preserve">lagging </w:t>
      </w:r>
      <w:r w:rsidR="005E3BD9" w:rsidRPr="005E3BD9">
        <w:rPr>
          <w:rStyle w:val="eop"/>
          <w:rFonts w:eastAsiaTheme="majorEastAsia"/>
        </w:rPr>
        <w:t>behind the growing understanding of climate impacts, leading to insufficient integration of storm surge analysis in planning and development guidelines</w:t>
      </w:r>
    </w:p>
    <w:p w14:paraId="56DCCE3F" w14:textId="77777777" w:rsidR="009760A4" w:rsidRDefault="009760A4" w:rsidP="00CB64D2">
      <w:pPr>
        <w:pStyle w:val="paragraph"/>
        <w:spacing w:before="0" w:beforeAutospacing="0" w:after="0" w:afterAutospacing="0"/>
        <w:textAlignment w:val="baseline"/>
        <w:rPr>
          <w:rStyle w:val="eop"/>
          <w:rFonts w:eastAsiaTheme="majorEastAsia"/>
        </w:rPr>
      </w:pPr>
    </w:p>
    <w:p w14:paraId="2B5809BE" w14:textId="469A40E2" w:rsidR="009760A4" w:rsidRDefault="009760A4" w:rsidP="00CB64D2">
      <w:pPr>
        <w:pStyle w:val="paragraph"/>
        <w:spacing w:before="0" w:beforeAutospacing="0" w:after="0" w:afterAutospacing="0"/>
        <w:textAlignment w:val="baseline"/>
        <w:rPr>
          <w:rStyle w:val="eop"/>
          <w:rFonts w:eastAsiaTheme="majorEastAsia"/>
        </w:rPr>
      </w:pPr>
      <w:r>
        <w:rPr>
          <w:rStyle w:val="eop"/>
          <w:rFonts w:eastAsiaTheme="majorEastAsia"/>
        </w:rPr>
        <w:t>Storm Ophelia in 2017</w:t>
      </w:r>
      <w:r w:rsidR="004470B9">
        <w:rPr>
          <w:rStyle w:val="eop"/>
          <w:rFonts w:eastAsiaTheme="majorEastAsia"/>
        </w:rPr>
        <w:t xml:space="preserve"> is considered to be the worst </w:t>
      </w:r>
      <w:r w:rsidR="00CD25B0">
        <w:rPr>
          <w:rStyle w:val="eop"/>
          <w:rFonts w:eastAsiaTheme="majorEastAsia"/>
        </w:rPr>
        <w:t xml:space="preserve">storm in Ireland in 50 years, and the easternmost Atlantic hurricane on </w:t>
      </w:r>
      <w:r w:rsidR="00CD25B0" w:rsidRPr="006D6CB0">
        <w:rPr>
          <w:rStyle w:val="eop"/>
          <w:rFonts w:eastAsiaTheme="majorEastAsia"/>
        </w:rPr>
        <w:t>record</w:t>
      </w:r>
      <w:r w:rsidR="00CB50C3" w:rsidRPr="006D6CB0">
        <w:rPr>
          <w:rStyle w:val="eop"/>
          <w:rFonts w:eastAsiaTheme="majorEastAsia"/>
        </w:rPr>
        <w:t xml:space="preserve"> (Lui, 2017)</w:t>
      </w:r>
      <w:r w:rsidR="00CD25B0" w:rsidRPr="006D6CB0">
        <w:rPr>
          <w:rStyle w:val="eop"/>
          <w:rFonts w:eastAsiaTheme="majorEastAsia"/>
        </w:rPr>
        <w:t>.</w:t>
      </w:r>
      <w:r w:rsidR="000F59C0">
        <w:rPr>
          <w:rStyle w:val="eop"/>
          <w:rFonts w:eastAsiaTheme="majorEastAsia"/>
        </w:rPr>
        <w:t xml:space="preserve"> </w:t>
      </w:r>
      <w:r w:rsidR="00286AAB">
        <w:rPr>
          <w:rStyle w:val="eop"/>
          <w:rFonts w:eastAsiaTheme="majorEastAsia"/>
        </w:rPr>
        <w:t xml:space="preserve">The coastal damages from this storm alone </w:t>
      </w:r>
      <w:ins w:id="23" w:author="Niamh Cahill" w:date="2024-07-02T07:59:00Z">
        <w:r w:rsidR="00C62192">
          <w:rPr>
            <w:rStyle w:val="eop"/>
            <w:rFonts w:eastAsiaTheme="majorEastAsia"/>
          </w:rPr>
          <w:t xml:space="preserve">amounted to </w:t>
        </w:r>
      </w:ins>
      <w:del w:id="24" w:author="Niamh Cahill" w:date="2024-07-02T07:59:00Z">
        <w:r w:rsidR="00286AAB" w:rsidDel="00C62192">
          <w:rPr>
            <w:rStyle w:val="eop"/>
            <w:rFonts w:eastAsiaTheme="majorEastAsia"/>
          </w:rPr>
          <w:delText xml:space="preserve">caused </w:delText>
        </w:r>
      </w:del>
      <w:r w:rsidR="00B11156">
        <w:rPr>
          <w:rStyle w:val="eop"/>
          <w:rFonts w:eastAsiaTheme="majorEastAsia"/>
        </w:rPr>
        <w:t xml:space="preserve">about €68 million according to initial insurance industry estimates. This includes insured losses </w:t>
      </w:r>
      <w:r w:rsidR="00BD4F96">
        <w:rPr>
          <w:rStyle w:val="eop"/>
          <w:rFonts w:eastAsiaTheme="majorEastAsia"/>
        </w:rPr>
        <w:t xml:space="preserve">and the broader economic impact on businesses and infrastructure. </w:t>
      </w:r>
      <w:r w:rsidR="00E05DE6">
        <w:rPr>
          <w:rStyle w:val="eop"/>
          <w:rFonts w:eastAsiaTheme="majorEastAsia"/>
        </w:rPr>
        <w:t xml:space="preserve">Insurance companies faced </w:t>
      </w:r>
      <w:r w:rsidR="00FB2017">
        <w:rPr>
          <w:rStyle w:val="eop"/>
          <w:rFonts w:eastAsiaTheme="majorEastAsia"/>
        </w:rPr>
        <w:t xml:space="preserve">€35 million for claims around damage to property, </w:t>
      </w:r>
      <w:r w:rsidR="00FD605B">
        <w:rPr>
          <w:rStyle w:val="eop"/>
          <w:rFonts w:eastAsiaTheme="majorEastAsia"/>
        </w:rPr>
        <w:t>vehicle</w:t>
      </w:r>
      <w:r w:rsidR="00FB2017">
        <w:rPr>
          <w:rStyle w:val="eop"/>
          <w:rFonts w:eastAsiaTheme="majorEastAsia"/>
        </w:rPr>
        <w:t xml:space="preserve"> and assets. Agricultural losses amounted to </w:t>
      </w:r>
      <w:r w:rsidR="00FD605B">
        <w:rPr>
          <w:rStyle w:val="eop"/>
          <w:rFonts w:eastAsiaTheme="majorEastAsia"/>
        </w:rPr>
        <w:t xml:space="preserve">€10 million in crop, livestock and farm infrastructure damage </w:t>
      </w:r>
      <w:r w:rsidR="00FF25E2">
        <w:t>(</w:t>
      </w:r>
      <w:proofErr w:type="spellStart"/>
      <w:r w:rsidR="00FF25E2">
        <w:t>Towey</w:t>
      </w:r>
      <w:proofErr w:type="spellEnd"/>
      <w:r w:rsidR="00FF25E2">
        <w:t>, 2018).</w:t>
      </w:r>
      <w:r w:rsidR="003223A2">
        <w:t xml:space="preserve"> Coastal areas faced heavy erosion </w:t>
      </w:r>
      <w:r w:rsidR="005F5158">
        <w:t>and damage due to high waves and storm surges while beaches, dunes and coastal infrastructure were particularly affected</w:t>
      </w:r>
      <w:r w:rsidR="00FF25E2">
        <w:t xml:space="preserve"> (Ophelia Report, </w:t>
      </w:r>
      <w:r w:rsidR="00E24C09">
        <w:t xml:space="preserve">2017). </w:t>
      </w:r>
      <w:r w:rsidR="00C64FE5">
        <w:t xml:space="preserve">Storm Ophelia </w:t>
      </w:r>
      <w:r w:rsidR="00D64DDF">
        <w:t xml:space="preserve">heightened awareness around the </w:t>
      </w:r>
      <w:r w:rsidR="00054F2E">
        <w:t>risks posed by severe weather events and the need for better preparedness and resilience planning</w:t>
      </w:r>
      <w:r w:rsidR="009E2827">
        <w:t xml:space="preserve">. </w:t>
      </w:r>
      <w:r w:rsidR="00714018">
        <w:t>Over time, s</w:t>
      </w:r>
      <w:r w:rsidR="005A7259">
        <w:t>pecific s</w:t>
      </w:r>
      <w:r w:rsidR="00714018">
        <w:t xml:space="preserve">torms will affect areas of the </w:t>
      </w:r>
      <w:r w:rsidR="005A7259">
        <w:t xml:space="preserve">coast </w:t>
      </w:r>
      <w:r w:rsidR="00714018">
        <w:t xml:space="preserve">differently, but some areas will persistently </w:t>
      </w:r>
      <w:r w:rsidR="005A7259">
        <w:t>be more vulnerable in the long term</w:t>
      </w:r>
      <w:r w:rsidR="008B1B3D">
        <w:rPr>
          <w:rStyle w:val="eop"/>
          <w:rFonts w:eastAsiaTheme="majorEastAsia"/>
        </w:rPr>
        <w:t>.</w:t>
      </w:r>
      <w:r w:rsidR="006F70D1">
        <w:rPr>
          <w:rStyle w:val="eop"/>
          <w:rFonts w:eastAsiaTheme="majorEastAsia"/>
        </w:rPr>
        <w:t xml:space="preserve"> </w:t>
      </w:r>
      <w:commentRangeStart w:id="25"/>
      <w:r w:rsidR="006F70D1">
        <w:rPr>
          <w:rStyle w:val="eop"/>
          <w:rFonts w:eastAsiaTheme="majorEastAsia"/>
        </w:rPr>
        <w:t>This relates to one of the main objectives of this paper.</w:t>
      </w:r>
      <w:commentRangeEnd w:id="25"/>
      <w:r w:rsidR="00C62192">
        <w:rPr>
          <w:rStyle w:val="CommentReference"/>
          <w:rFonts w:asciiTheme="minorHAnsi" w:eastAsiaTheme="minorHAnsi" w:hAnsiTheme="minorHAnsi" w:cstheme="minorBidi"/>
          <w:kern w:val="2"/>
          <w:lang w:eastAsia="en-US"/>
          <w14:ligatures w14:val="standardContextual"/>
        </w:rPr>
        <w:commentReference w:id="25"/>
      </w:r>
    </w:p>
    <w:p w14:paraId="0C42C3A0" w14:textId="77777777" w:rsidR="007F0E39" w:rsidRDefault="007F0E39" w:rsidP="00CB64D2">
      <w:pPr>
        <w:pStyle w:val="paragraph"/>
        <w:spacing w:before="0" w:beforeAutospacing="0" w:after="0" w:afterAutospacing="0"/>
        <w:textAlignment w:val="baseline"/>
        <w:rPr>
          <w:rStyle w:val="eop"/>
          <w:rFonts w:eastAsiaTheme="majorEastAsia"/>
        </w:rPr>
      </w:pPr>
    </w:p>
    <w:p w14:paraId="1B918915" w14:textId="1D8276DD" w:rsidR="00F6757D" w:rsidRPr="008703BC" w:rsidRDefault="007F0E39"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In a broader context, Ireland is not alone in its </w:t>
      </w:r>
      <w:r w:rsidR="0064254E">
        <w:rPr>
          <w:rStyle w:val="eop"/>
          <w:rFonts w:eastAsiaTheme="majorEastAsia"/>
        </w:rPr>
        <w:t xml:space="preserve">heavy placement of location centres on the coastline. </w:t>
      </w:r>
      <w:r w:rsidR="00674DF4" w:rsidRPr="008703BC">
        <w:rPr>
          <w:rStyle w:val="eop"/>
          <w:rFonts w:eastAsiaTheme="majorEastAsia"/>
        </w:rPr>
        <w:t xml:space="preserve">According to estimates by </w:t>
      </w:r>
      <w:r w:rsidR="00674DF4" w:rsidRPr="00C64FE5">
        <w:rPr>
          <w:rStyle w:val="eop"/>
          <w:rFonts w:eastAsiaTheme="majorEastAsia"/>
          <w:highlight w:val="yellow"/>
        </w:rPr>
        <w:t>(reference),</w:t>
      </w:r>
      <w:r w:rsidR="00674DF4" w:rsidRPr="008703BC">
        <w:rPr>
          <w:rStyle w:val="eop"/>
          <w:rFonts w:eastAsiaTheme="majorEastAsia"/>
        </w:rPr>
        <w:t xml:space="preserve"> </w:t>
      </w:r>
      <w:r w:rsidR="00035333" w:rsidRPr="008703BC">
        <w:rPr>
          <w:rStyle w:val="eop"/>
          <w:rFonts w:eastAsiaTheme="majorEastAsia"/>
        </w:rPr>
        <w:t xml:space="preserve">1 billion people globally reside on land less than 10 metres above </w:t>
      </w:r>
      <w:r w:rsidR="00FC6276" w:rsidRPr="008703BC">
        <w:rPr>
          <w:rStyle w:val="eop"/>
          <w:rFonts w:eastAsiaTheme="majorEastAsia"/>
        </w:rPr>
        <w:t>current high tide levels, with 230 million living on land less than 1 meter ab</w:t>
      </w:r>
      <w:r w:rsidR="003D1309" w:rsidRPr="008703BC">
        <w:rPr>
          <w:rStyle w:val="eop"/>
          <w:rFonts w:eastAsiaTheme="majorEastAsia"/>
        </w:rPr>
        <w:t>ove high tide levels</w:t>
      </w:r>
      <w:r w:rsidR="005E136B" w:rsidRPr="008703BC">
        <w:rPr>
          <w:rStyle w:val="eop"/>
          <w:rFonts w:eastAsiaTheme="majorEastAsia"/>
        </w:rPr>
        <w:t xml:space="preserve"> </w:t>
      </w:r>
      <w:commentRangeStart w:id="26"/>
      <w:r w:rsidR="005E136B" w:rsidRPr="00C64FE5">
        <w:rPr>
          <w:rStyle w:val="eop"/>
          <w:rFonts w:eastAsiaTheme="majorEastAsia"/>
          <w:highlight w:val="yellow"/>
        </w:rPr>
        <w:t>(reference)</w:t>
      </w:r>
      <w:r w:rsidR="003D1309" w:rsidRPr="00C64FE5">
        <w:rPr>
          <w:rStyle w:val="eop"/>
          <w:rFonts w:eastAsiaTheme="majorEastAsia"/>
          <w:highlight w:val="yellow"/>
        </w:rPr>
        <w:t>.</w:t>
      </w:r>
      <w:r w:rsidR="003D1309" w:rsidRPr="008703BC">
        <w:rPr>
          <w:rStyle w:val="eop"/>
          <w:rFonts w:eastAsiaTheme="majorEastAsia"/>
        </w:rPr>
        <w:t xml:space="preserve"> </w:t>
      </w:r>
      <w:commentRangeEnd w:id="26"/>
      <w:r w:rsidR="00C62192">
        <w:rPr>
          <w:rStyle w:val="CommentReference"/>
          <w:rFonts w:asciiTheme="minorHAnsi" w:eastAsiaTheme="minorHAnsi" w:hAnsiTheme="minorHAnsi" w:cstheme="minorBidi"/>
          <w:kern w:val="2"/>
          <w:lang w:eastAsia="en-US"/>
          <w14:ligatures w14:val="standardContextual"/>
        </w:rPr>
        <w:commentReference w:id="26"/>
      </w:r>
      <w:r w:rsidR="003D1309" w:rsidRPr="008703BC">
        <w:rPr>
          <w:rStyle w:val="eop"/>
          <w:rFonts w:eastAsiaTheme="majorEastAsia"/>
        </w:rPr>
        <w:t>Over the last century, high sea levels have posed significant risks resulting</w:t>
      </w:r>
      <w:r w:rsidR="00567995" w:rsidRPr="008703BC">
        <w:rPr>
          <w:rStyle w:val="eop"/>
          <w:rFonts w:eastAsiaTheme="majorEastAsia"/>
        </w:rPr>
        <w:t xml:space="preserve"> in the loss of over 8 thousand lives annually </w:t>
      </w:r>
      <w:r w:rsidR="00992B9B" w:rsidRPr="008703BC">
        <w:rPr>
          <w:rStyle w:val="eop"/>
          <w:rFonts w:eastAsiaTheme="majorEastAsia"/>
        </w:rPr>
        <w:t>and disrupting/displacing approximately 1.5 million people each year on average</w:t>
      </w:r>
      <w:r w:rsidR="005E136B" w:rsidRPr="008703BC">
        <w:rPr>
          <w:rStyle w:val="eop"/>
          <w:rFonts w:eastAsiaTheme="majorEastAsia"/>
        </w:rPr>
        <w:t xml:space="preserve"> </w:t>
      </w:r>
      <w:r w:rsidR="005E136B" w:rsidRPr="006F70D1">
        <w:rPr>
          <w:rStyle w:val="eop"/>
          <w:rFonts w:eastAsiaTheme="majorEastAsia"/>
          <w:highlight w:val="yellow"/>
        </w:rPr>
        <w:t>(reference)</w:t>
      </w:r>
      <w:r w:rsidR="005E136B" w:rsidRPr="008703BC">
        <w:rPr>
          <w:rStyle w:val="eop"/>
          <w:rFonts w:eastAsiaTheme="majorEastAsia"/>
        </w:rPr>
        <w:t>.</w:t>
      </w:r>
    </w:p>
    <w:p w14:paraId="75F8B4D9" w14:textId="77777777" w:rsidR="005E136B" w:rsidRPr="008703BC" w:rsidRDefault="005E136B" w:rsidP="00CB64D2">
      <w:pPr>
        <w:pStyle w:val="paragraph"/>
        <w:spacing w:before="0" w:beforeAutospacing="0" w:after="0" w:afterAutospacing="0"/>
        <w:textAlignment w:val="baseline"/>
        <w:rPr>
          <w:rStyle w:val="eop"/>
          <w:rFonts w:eastAsiaTheme="majorEastAsia"/>
        </w:rPr>
      </w:pPr>
    </w:p>
    <w:p w14:paraId="31092A22" w14:textId="30E5B50E" w:rsidR="001C69B8" w:rsidRPr="008703BC" w:rsidRDefault="00CA2D73"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lastRenderedPageBreak/>
        <w:t xml:space="preserve">There is also serious economic impact </w:t>
      </w:r>
      <w:r w:rsidR="00BA5A16" w:rsidRPr="008703BC">
        <w:rPr>
          <w:rStyle w:val="eop"/>
          <w:rFonts w:eastAsiaTheme="majorEastAsia"/>
        </w:rPr>
        <w:t>to account for. Mean global flood losses for major coastal cities amount</w:t>
      </w:r>
      <w:r w:rsidR="003200E8" w:rsidRPr="008703BC">
        <w:rPr>
          <w:rStyle w:val="eop"/>
          <w:rFonts w:eastAsiaTheme="majorEastAsia"/>
        </w:rPr>
        <w:t xml:space="preserve"> </w:t>
      </w:r>
      <w:r w:rsidR="00BA5A16" w:rsidRPr="008703BC">
        <w:rPr>
          <w:rStyle w:val="eop"/>
          <w:rFonts w:eastAsiaTheme="majorEastAsia"/>
        </w:rPr>
        <w:t xml:space="preserve">to </w:t>
      </w:r>
      <w:r w:rsidR="003200E8" w:rsidRPr="008703BC">
        <w:rPr>
          <w:rStyle w:val="eop"/>
          <w:rFonts w:eastAsiaTheme="majorEastAsia"/>
        </w:rPr>
        <w:t xml:space="preserve">~$6 billion per year </w:t>
      </w:r>
      <w:r w:rsidR="003200E8" w:rsidRPr="006F70D1">
        <w:rPr>
          <w:rStyle w:val="eop"/>
          <w:rFonts w:eastAsiaTheme="majorEastAsia"/>
          <w:highlight w:val="yellow"/>
        </w:rPr>
        <w:t>(reference)</w:t>
      </w:r>
      <w:r w:rsidR="00A054EF" w:rsidRPr="006F70D1">
        <w:rPr>
          <w:rStyle w:val="eop"/>
          <w:rFonts w:eastAsiaTheme="majorEastAsia"/>
          <w:highlight w:val="yellow"/>
        </w:rPr>
        <w:t>.</w:t>
      </w:r>
      <w:r w:rsidR="00A054EF" w:rsidRPr="008703BC">
        <w:rPr>
          <w:rStyle w:val="eop"/>
          <w:rFonts w:eastAsiaTheme="majorEastAsia"/>
        </w:rPr>
        <w:t xml:space="preserve"> Projections by </w:t>
      </w:r>
      <w:r w:rsidR="00A054EF" w:rsidRPr="006F70D1">
        <w:rPr>
          <w:rStyle w:val="eop"/>
          <w:rFonts w:eastAsiaTheme="majorEastAsia"/>
          <w:highlight w:val="yellow"/>
        </w:rPr>
        <w:t>(reference)</w:t>
      </w:r>
      <w:r w:rsidR="00A054EF" w:rsidRPr="008703BC">
        <w:rPr>
          <w:rStyle w:val="eop"/>
          <w:rFonts w:eastAsiaTheme="majorEastAsia"/>
        </w:rPr>
        <w:t xml:space="preserve"> suggest that this cost may rise to </w:t>
      </w:r>
      <w:r w:rsidR="00183EB7" w:rsidRPr="008703BC">
        <w:rPr>
          <w:rStyle w:val="eop"/>
          <w:rFonts w:eastAsiaTheme="majorEastAsia"/>
        </w:rPr>
        <w:t xml:space="preserve">$60billion annually by 2050, even with constant flood probability maintained through adaptations. </w:t>
      </w:r>
      <w:r w:rsidR="00586CBE" w:rsidRPr="008703BC">
        <w:rPr>
          <w:rStyle w:val="eop"/>
          <w:rFonts w:eastAsiaTheme="majorEastAsia"/>
        </w:rPr>
        <w:t xml:space="preserve">Without adequate adaptation measures, up to </w:t>
      </w:r>
      <w:r w:rsidR="00951D1A" w:rsidRPr="008703BC">
        <w:rPr>
          <w:rStyle w:val="eop"/>
          <w:rFonts w:eastAsiaTheme="majorEastAsia"/>
        </w:rPr>
        <w:t xml:space="preserve">4.6% of the global population is expected to face annual flooding by 2100, with potential losses reaching 9.3% of </w:t>
      </w:r>
      <w:r w:rsidR="001C69B8" w:rsidRPr="008703BC">
        <w:rPr>
          <w:rStyle w:val="eop"/>
          <w:rFonts w:eastAsiaTheme="majorEastAsia"/>
        </w:rPr>
        <w:t xml:space="preserve">global GDP </w:t>
      </w:r>
      <w:r w:rsidR="001C69B8" w:rsidRPr="006F70D1">
        <w:rPr>
          <w:rStyle w:val="eop"/>
          <w:rFonts w:eastAsiaTheme="majorEastAsia"/>
          <w:highlight w:val="yellow"/>
        </w:rPr>
        <w:t>(Reference).</w:t>
      </w:r>
      <w:r w:rsidR="001C69B8" w:rsidRPr="008703BC">
        <w:rPr>
          <w:rStyle w:val="eop"/>
          <w:rFonts w:eastAsiaTheme="majorEastAsia"/>
        </w:rPr>
        <w:t xml:space="preserve"> </w:t>
      </w:r>
      <w:r w:rsidR="00DB14D9" w:rsidRPr="008703BC">
        <w:rPr>
          <w:rStyle w:val="eop"/>
          <w:rFonts w:eastAsiaTheme="majorEastAsia"/>
        </w:rPr>
        <w:t>Infrastructure vulnerability is another concern</w:t>
      </w:r>
      <w:r w:rsidR="00C6383B" w:rsidRPr="008703BC">
        <w:rPr>
          <w:rStyle w:val="eop"/>
          <w:rFonts w:eastAsiaTheme="majorEastAsia"/>
        </w:rPr>
        <w:t xml:space="preserve">, with coastal areas being at </w:t>
      </w:r>
      <w:r w:rsidR="003827E0" w:rsidRPr="008703BC">
        <w:rPr>
          <w:rStyle w:val="eop"/>
          <w:rFonts w:eastAsiaTheme="majorEastAsia"/>
        </w:rPr>
        <w:t xml:space="preserve">an elevated </w:t>
      </w:r>
      <w:r w:rsidR="00C6383B" w:rsidRPr="008703BC">
        <w:rPr>
          <w:rStyle w:val="eop"/>
          <w:rFonts w:eastAsiaTheme="majorEastAsia"/>
        </w:rPr>
        <w:t>risk of disruptions to power supply</w:t>
      </w:r>
      <w:r w:rsidR="00F8257A" w:rsidRPr="008703BC">
        <w:rPr>
          <w:rStyle w:val="eop"/>
          <w:rFonts w:eastAsiaTheme="majorEastAsia"/>
        </w:rPr>
        <w:t xml:space="preserve"> cuts or </w:t>
      </w:r>
      <w:r w:rsidR="00C564F5" w:rsidRPr="008703BC">
        <w:rPr>
          <w:rStyle w:val="eop"/>
          <w:rFonts w:eastAsiaTheme="majorEastAsia"/>
        </w:rPr>
        <w:t xml:space="preserve">transportation </w:t>
      </w:r>
      <w:r w:rsidR="003827E0" w:rsidRPr="008703BC">
        <w:rPr>
          <w:rStyle w:val="eop"/>
          <w:rFonts w:eastAsiaTheme="majorEastAsia"/>
        </w:rPr>
        <w:t>obstructions.</w:t>
      </w:r>
      <w:r w:rsidR="005066F8" w:rsidRPr="008703BC">
        <w:rPr>
          <w:rStyle w:val="eop"/>
          <w:rFonts w:eastAsiaTheme="majorEastAsia"/>
        </w:rPr>
        <w:t xml:space="preserve"> </w:t>
      </w:r>
      <w:r w:rsidR="001C69B8" w:rsidRPr="008703BC">
        <w:rPr>
          <w:rStyle w:val="eop"/>
          <w:rFonts w:eastAsiaTheme="majorEastAsia"/>
        </w:rPr>
        <w:t xml:space="preserve">Furthermore, environmental risks include the erosion </w:t>
      </w:r>
      <w:r w:rsidR="006628BF" w:rsidRPr="008703BC">
        <w:rPr>
          <w:rStyle w:val="eop"/>
          <w:rFonts w:eastAsiaTheme="majorEastAsia"/>
        </w:rPr>
        <w:t>of sandy beaches</w:t>
      </w:r>
      <w:r w:rsidR="005102A3" w:rsidRPr="008703BC">
        <w:rPr>
          <w:rStyle w:val="eop"/>
          <w:rFonts w:eastAsiaTheme="majorEastAsia"/>
        </w:rPr>
        <w:t xml:space="preserve"> and </w:t>
      </w:r>
      <w:r w:rsidR="00EF11E9" w:rsidRPr="008703BC">
        <w:rPr>
          <w:rStyle w:val="eop"/>
          <w:rFonts w:eastAsiaTheme="majorEastAsia"/>
        </w:rPr>
        <w:t>saltwater intrusion</w:t>
      </w:r>
      <w:r w:rsidR="003B6773" w:rsidRPr="008703BC">
        <w:rPr>
          <w:rStyle w:val="eop"/>
          <w:rFonts w:eastAsiaTheme="majorEastAsia"/>
        </w:rPr>
        <w:t xml:space="preserve"> into agricultural land</w:t>
      </w:r>
      <w:r w:rsidR="00ED47E7" w:rsidRPr="008703BC">
        <w:rPr>
          <w:rStyle w:val="eop"/>
          <w:rFonts w:eastAsiaTheme="majorEastAsia"/>
        </w:rPr>
        <w:t xml:space="preserve"> </w:t>
      </w:r>
      <w:r w:rsidR="00ED47E7" w:rsidRPr="006F70D1">
        <w:rPr>
          <w:rStyle w:val="eop"/>
          <w:rFonts w:eastAsiaTheme="majorEastAsia"/>
          <w:highlight w:val="yellow"/>
        </w:rPr>
        <w:t>(Oppenheimer et al.</w:t>
      </w:r>
      <w:r w:rsidR="00953423" w:rsidRPr="006F70D1">
        <w:rPr>
          <w:rStyle w:val="eop"/>
          <w:rFonts w:eastAsiaTheme="majorEastAsia"/>
          <w:highlight w:val="yellow"/>
        </w:rPr>
        <w:t>, 2019)</w:t>
      </w:r>
      <w:r w:rsidR="005102A3" w:rsidRPr="006F70D1">
        <w:rPr>
          <w:rStyle w:val="eop"/>
          <w:rFonts w:eastAsiaTheme="majorEastAsia"/>
          <w:highlight w:val="yellow"/>
        </w:rPr>
        <w:t>.</w:t>
      </w:r>
      <w:r w:rsidR="003B6773" w:rsidRPr="008703BC">
        <w:rPr>
          <w:rStyle w:val="eop"/>
          <w:rFonts w:eastAsiaTheme="majorEastAsia"/>
        </w:rPr>
        <w:t xml:space="preserve"> </w:t>
      </w:r>
      <w:r w:rsidR="006628BF" w:rsidRPr="008703BC">
        <w:rPr>
          <w:rStyle w:val="eop"/>
          <w:rFonts w:eastAsiaTheme="majorEastAsia"/>
        </w:rPr>
        <w:t xml:space="preserve">The disruption of coastal </w:t>
      </w:r>
      <w:r w:rsidR="003878F6" w:rsidRPr="008703BC">
        <w:rPr>
          <w:rStyle w:val="eop"/>
          <w:rFonts w:eastAsiaTheme="majorEastAsia"/>
        </w:rPr>
        <w:t xml:space="preserve">habitats and biodiversity </w:t>
      </w:r>
      <w:r w:rsidR="00EF11E9" w:rsidRPr="008703BC">
        <w:rPr>
          <w:rStyle w:val="eop"/>
          <w:rFonts w:eastAsiaTheme="majorEastAsia"/>
        </w:rPr>
        <w:t>is</w:t>
      </w:r>
      <w:r w:rsidR="003878F6" w:rsidRPr="008703BC">
        <w:rPr>
          <w:rStyle w:val="eop"/>
          <w:rFonts w:eastAsiaTheme="majorEastAsia"/>
        </w:rPr>
        <w:t xml:space="preserve"> a long</w:t>
      </w:r>
      <w:r w:rsidR="005102A3" w:rsidRPr="008703BC">
        <w:rPr>
          <w:rStyle w:val="eop"/>
          <w:rFonts w:eastAsiaTheme="majorEastAsia"/>
        </w:rPr>
        <w:t>er</w:t>
      </w:r>
      <w:r w:rsidR="003878F6" w:rsidRPr="008703BC">
        <w:rPr>
          <w:rStyle w:val="eop"/>
          <w:rFonts w:eastAsiaTheme="majorEastAsia"/>
        </w:rPr>
        <w:t>-term</w:t>
      </w:r>
      <w:r w:rsidR="00EF11E9" w:rsidRPr="008703BC">
        <w:rPr>
          <w:rStyle w:val="eop"/>
          <w:rFonts w:eastAsiaTheme="majorEastAsia"/>
        </w:rPr>
        <w:t xml:space="preserve"> risk</w:t>
      </w:r>
      <w:r w:rsidR="005102A3" w:rsidRPr="008703BC">
        <w:rPr>
          <w:rStyle w:val="eop"/>
          <w:rFonts w:eastAsiaTheme="majorEastAsia"/>
        </w:rPr>
        <w:t xml:space="preserve"> at play.</w:t>
      </w:r>
      <w:r w:rsidR="00B05381" w:rsidRPr="008703BC">
        <w:rPr>
          <w:rStyle w:val="eop"/>
          <w:rFonts w:eastAsiaTheme="majorEastAsia"/>
        </w:rPr>
        <w:t xml:space="preserve"> </w:t>
      </w:r>
      <w:r w:rsidR="00B05381" w:rsidRPr="006F70D1">
        <w:rPr>
          <w:rStyle w:val="eop"/>
          <w:rFonts w:eastAsiaTheme="majorEastAsia"/>
          <w:highlight w:val="yellow"/>
        </w:rPr>
        <w:t>(Reference)</w:t>
      </w:r>
    </w:p>
    <w:p w14:paraId="13F0DB43" w14:textId="77777777" w:rsidR="005066F8" w:rsidRPr="008703BC" w:rsidRDefault="005066F8" w:rsidP="00CB64D2">
      <w:pPr>
        <w:pStyle w:val="paragraph"/>
        <w:spacing w:before="0" w:beforeAutospacing="0" w:after="0" w:afterAutospacing="0"/>
        <w:textAlignment w:val="baseline"/>
        <w:rPr>
          <w:rStyle w:val="eop"/>
          <w:rFonts w:eastAsiaTheme="majorEastAsia"/>
        </w:rPr>
      </w:pPr>
    </w:p>
    <w:p w14:paraId="34C2D782" w14:textId="30AE5B4C" w:rsidR="005066F8" w:rsidRPr="008703BC" w:rsidRDefault="00A91489"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br/>
      </w:r>
    </w:p>
    <w:p w14:paraId="3825866A" w14:textId="0E341DF2" w:rsidR="00F6757D" w:rsidRPr="008703BC" w:rsidRDefault="00D30F42" w:rsidP="00CB64D2">
      <w:pPr>
        <w:pStyle w:val="paragraph"/>
        <w:spacing w:before="0" w:beforeAutospacing="0" w:after="0" w:afterAutospacing="0"/>
        <w:textAlignment w:val="baseline"/>
        <w:rPr>
          <w:rFonts w:eastAsiaTheme="majorEastAsia"/>
        </w:rPr>
      </w:pPr>
      <w:commentRangeStart w:id="27"/>
      <w:r w:rsidRPr="008703BC">
        <w:rPr>
          <w:rStyle w:val="eop"/>
          <w:rFonts w:eastAsiaTheme="majorEastAsia"/>
        </w:rPr>
        <w:t xml:space="preserve">Effective adaptation and management strategies can </w:t>
      </w:r>
      <w:r w:rsidR="00561DDD" w:rsidRPr="008703BC">
        <w:rPr>
          <w:rStyle w:val="eop"/>
          <w:rFonts w:eastAsiaTheme="majorEastAsia"/>
        </w:rPr>
        <w:t xml:space="preserve">be determined by </w:t>
      </w:r>
      <w:r w:rsidR="00F13B76" w:rsidRPr="008703BC">
        <w:rPr>
          <w:rStyle w:val="eop"/>
          <w:rFonts w:eastAsiaTheme="majorEastAsia"/>
        </w:rPr>
        <w:t xml:space="preserve">improving the understanding of the causes and related impact of coastal variables such as </w:t>
      </w:r>
      <w:r w:rsidR="00D42D45" w:rsidRPr="008703BC">
        <w:rPr>
          <w:rStyle w:val="eop"/>
          <w:rFonts w:eastAsiaTheme="majorEastAsia"/>
        </w:rPr>
        <w:t>flooding and erosion.</w:t>
      </w:r>
      <w:commentRangeEnd w:id="27"/>
      <w:r w:rsidR="00FF39FE">
        <w:rPr>
          <w:rStyle w:val="CommentReference"/>
          <w:rFonts w:asciiTheme="minorHAnsi" w:eastAsiaTheme="minorHAnsi" w:hAnsiTheme="minorHAnsi" w:cstheme="minorBidi"/>
          <w:kern w:val="2"/>
          <w:lang w:eastAsia="en-US"/>
          <w14:ligatures w14:val="standardContextual"/>
        </w:rPr>
        <w:commentReference w:id="27"/>
      </w:r>
    </w:p>
    <w:p w14:paraId="5248DE1E" w14:textId="77777777" w:rsidR="005102A3" w:rsidRPr="008703BC" w:rsidRDefault="005102A3" w:rsidP="00CB64D2">
      <w:pPr>
        <w:pStyle w:val="paragraph"/>
        <w:spacing w:before="0" w:beforeAutospacing="0" w:after="0" w:afterAutospacing="0"/>
        <w:textAlignment w:val="baseline"/>
        <w:rPr>
          <w:rFonts w:ascii="Segoe UI" w:hAnsi="Segoe UI" w:cs="Segoe UI"/>
          <w:sz w:val="18"/>
          <w:szCs w:val="18"/>
        </w:rPr>
      </w:pPr>
    </w:p>
    <w:p w14:paraId="1EF258ED" w14:textId="2FF511BD" w:rsidR="006A7AA1" w:rsidRPr="008703BC" w:rsidRDefault="006A7AA1" w:rsidP="00CB64D2">
      <w:pPr>
        <w:pStyle w:val="paragraph"/>
        <w:spacing w:before="0" w:beforeAutospacing="0" w:after="0" w:afterAutospacing="0"/>
        <w:textAlignment w:val="baseline"/>
        <w:rPr>
          <w:rFonts w:ascii="Segoe UI" w:hAnsi="Segoe UI" w:cs="Segoe UI"/>
          <w:sz w:val="18"/>
          <w:szCs w:val="18"/>
        </w:rPr>
      </w:pPr>
      <w:commentRangeStart w:id="28"/>
      <w:r w:rsidRPr="008703BC">
        <w:rPr>
          <w:rFonts w:ascii="Segoe UI" w:hAnsi="Segoe UI" w:cs="Segoe UI"/>
          <w:noProof/>
          <w:sz w:val="18"/>
          <w:szCs w:val="18"/>
        </w:rPr>
        <w:drawing>
          <wp:inline distT="0" distB="0" distL="0" distR="0" wp14:anchorId="03FE8158" wp14:editId="0ACCEEC7">
            <wp:extent cx="6285565" cy="3514140"/>
            <wp:effectExtent l="0" t="0" r="1270" b="0"/>
            <wp:docPr id="17560760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0476" cy="3539249"/>
                    </a:xfrm>
                    <a:prstGeom prst="rect">
                      <a:avLst/>
                    </a:prstGeom>
                    <a:noFill/>
                  </pic:spPr>
                </pic:pic>
              </a:graphicData>
            </a:graphic>
          </wp:inline>
        </w:drawing>
      </w:r>
      <w:commentRangeEnd w:id="28"/>
      <w:r w:rsidR="00FF39FE">
        <w:rPr>
          <w:rStyle w:val="CommentReference"/>
          <w:rFonts w:asciiTheme="minorHAnsi" w:eastAsiaTheme="minorHAnsi" w:hAnsiTheme="minorHAnsi" w:cstheme="minorBidi"/>
          <w:kern w:val="2"/>
          <w:lang w:eastAsia="en-US"/>
          <w14:ligatures w14:val="standardContextual"/>
        </w:rPr>
        <w:commentReference w:id="28"/>
      </w:r>
    </w:p>
    <w:p w14:paraId="14934C7E" w14:textId="77777777" w:rsidR="00285A59" w:rsidRPr="008703BC" w:rsidRDefault="00285A59" w:rsidP="00CB64D2">
      <w:pPr>
        <w:pStyle w:val="paragraph"/>
        <w:spacing w:before="0" w:beforeAutospacing="0" w:after="0" w:afterAutospacing="0"/>
        <w:textAlignment w:val="baseline"/>
        <w:rPr>
          <w:rFonts w:ascii="Segoe UI" w:hAnsi="Segoe UI" w:cs="Segoe UI"/>
          <w:sz w:val="18"/>
          <w:szCs w:val="18"/>
        </w:rPr>
      </w:pPr>
    </w:p>
    <w:p w14:paraId="6935F6FD" w14:textId="4A815BC8"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   1.2 Objectives</w:t>
      </w:r>
      <w:r w:rsidRPr="008703BC">
        <w:rPr>
          <w:rStyle w:val="eop"/>
          <w:rFonts w:eastAsiaTheme="majorEastAsia"/>
        </w:rPr>
        <w:t> </w:t>
      </w:r>
    </w:p>
    <w:p w14:paraId="565131DC"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   </w:t>
      </w:r>
      <w:r w:rsidRPr="008703BC">
        <w:rPr>
          <w:rStyle w:val="eop"/>
          <w:rFonts w:eastAsiaTheme="majorEastAsia"/>
        </w:rPr>
        <w:t> </w:t>
      </w:r>
    </w:p>
    <w:p w14:paraId="03F2989F"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[Clearly state the objectives of the report, outlining what you aim to achieve and the questions you seek to answer.]</w:t>
      </w:r>
      <w:r w:rsidRPr="008703BC">
        <w:rPr>
          <w:rStyle w:val="eop"/>
          <w:rFonts w:eastAsiaTheme="majorEastAsia"/>
        </w:rPr>
        <w:t> </w:t>
      </w:r>
    </w:p>
    <w:p w14:paraId="0CD5BB1F" w14:textId="77777777" w:rsidR="00CB64D2" w:rsidRPr="008703BC" w:rsidRDefault="00CB64D2"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w:t>
      </w:r>
    </w:p>
    <w:p w14:paraId="03FD2CD7" w14:textId="3127D672" w:rsidR="001329D6" w:rsidRPr="008703BC" w:rsidRDefault="00647757"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This </w:t>
      </w:r>
      <w:ins w:id="29" w:author="Niamh Cahill" w:date="2024-07-08T09:13:00Z">
        <w:r w:rsidR="00977697">
          <w:rPr>
            <w:rStyle w:val="eop"/>
            <w:rFonts w:eastAsiaTheme="majorEastAsia"/>
          </w:rPr>
          <w:t>work</w:t>
        </w:r>
      </w:ins>
      <w:del w:id="30" w:author="Niamh Cahill" w:date="2024-07-08T09:13:00Z">
        <w:r w:rsidRPr="008703BC" w:rsidDel="00977697">
          <w:rPr>
            <w:rStyle w:val="eop"/>
            <w:rFonts w:eastAsiaTheme="majorEastAsia"/>
          </w:rPr>
          <w:delText>paper</w:delText>
        </w:r>
      </w:del>
      <w:r w:rsidRPr="008703BC">
        <w:rPr>
          <w:rStyle w:val="eop"/>
          <w:rFonts w:eastAsiaTheme="majorEastAsia"/>
        </w:rPr>
        <w:t xml:space="preserve"> focuses on</w:t>
      </w:r>
      <w:ins w:id="31" w:author="Niamh Cahill" w:date="2024-07-08T09:12:00Z">
        <w:r w:rsidR="00977697">
          <w:rPr>
            <w:rStyle w:val="eop"/>
            <w:rFonts w:eastAsiaTheme="majorEastAsia"/>
          </w:rPr>
          <w:t xml:space="preserve"> characterising sea</w:t>
        </w:r>
      </w:ins>
      <w:ins w:id="32" w:author="Niamh Cahill" w:date="2024-07-08T09:13:00Z">
        <w:r w:rsidR="00977697">
          <w:rPr>
            <w:rStyle w:val="eop"/>
            <w:rFonts w:eastAsiaTheme="majorEastAsia"/>
          </w:rPr>
          <w:t>-</w:t>
        </w:r>
      </w:ins>
      <w:ins w:id="33" w:author="Niamh Cahill" w:date="2024-07-08T09:12:00Z">
        <w:r w:rsidR="00977697">
          <w:rPr>
            <w:rStyle w:val="eop"/>
            <w:rFonts w:eastAsiaTheme="majorEastAsia"/>
          </w:rPr>
          <w:t xml:space="preserve">level extremes using </w:t>
        </w:r>
      </w:ins>
      <w:del w:id="34" w:author="Niamh Cahill" w:date="2024-07-08T09:12:00Z">
        <w:r w:rsidRPr="008703BC" w:rsidDel="00977697">
          <w:rPr>
            <w:rStyle w:val="eop"/>
            <w:rFonts w:eastAsiaTheme="majorEastAsia"/>
          </w:rPr>
          <w:delText xml:space="preserve"> (a) </w:delText>
        </w:r>
        <w:r w:rsidR="00A059F9" w:rsidRPr="008703BC" w:rsidDel="00977697">
          <w:rPr>
            <w:rStyle w:val="eop"/>
            <w:rFonts w:eastAsiaTheme="majorEastAsia"/>
          </w:rPr>
          <w:delText xml:space="preserve">a generalised </w:delText>
        </w:r>
      </w:del>
      <w:r w:rsidR="00A059F9" w:rsidRPr="008703BC">
        <w:rPr>
          <w:rStyle w:val="eop"/>
          <w:rFonts w:eastAsiaTheme="majorEastAsia"/>
        </w:rPr>
        <w:t>extreme</w:t>
      </w:r>
      <w:r w:rsidR="00A23310" w:rsidRPr="008703BC">
        <w:rPr>
          <w:rStyle w:val="eop"/>
          <w:rFonts w:eastAsiaTheme="majorEastAsia"/>
        </w:rPr>
        <w:t xml:space="preserve"> value</w:t>
      </w:r>
      <w:ins w:id="35" w:author="Niamh Cahill" w:date="2024-07-08T09:12:00Z">
        <w:r w:rsidR="00977697">
          <w:rPr>
            <w:rStyle w:val="eop"/>
            <w:rFonts w:eastAsiaTheme="majorEastAsia"/>
          </w:rPr>
          <w:t xml:space="preserve"> analysis</w:t>
        </w:r>
      </w:ins>
      <w:ins w:id="36" w:author="Niamh Cahill" w:date="2024-07-08T09:13:00Z">
        <w:r w:rsidR="00977697">
          <w:rPr>
            <w:rStyle w:val="eop"/>
            <w:rFonts w:eastAsiaTheme="majorEastAsia"/>
          </w:rPr>
          <w:t>.</w:t>
        </w:r>
      </w:ins>
      <w:r w:rsidR="00A23310" w:rsidRPr="008703BC">
        <w:rPr>
          <w:rStyle w:val="eop"/>
          <w:rFonts w:eastAsiaTheme="majorEastAsia"/>
        </w:rPr>
        <w:t xml:space="preserve"> </w:t>
      </w:r>
      <w:del w:id="37" w:author="Niamh Cahill" w:date="2024-07-08T09:12:00Z">
        <w:r w:rsidR="00A23310" w:rsidRPr="008703BC" w:rsidDel="00977697">
          <w:rPr>
            <w:rStyle w:val="eop"/>
            <w:rFonts w:eastAsiaTheme="majorEastAsia"/>
          </w:rPr>
          <w:delText xml:space="preserve">(GEV) </w:delText>
        </w:r>
      </w:del>
      <w:del w:id="38" w:author="Niamh Cahill" w:date="2024-07-08T09:13:00Z">
        <w:r w:rsidR="00A23310" w:rsidRPr="008703BC" w:rsidDel="00977697">
          <w:rPr>
            <w:rStyle w:val="eop"/>
            <w:rFonts w:eastAsiaTheme="majorEastAsia"/>
          </w:rPr>
          <w:delText>distribution</w:delText>
        </w:r>
        <w:r w:rsidR="00C80B8A" w:rsidRPr="008703BC" w:rsidDel="00977697">
          <w:rPr>
            <w:rStyle w:val="eop"/>
            <w:rFonts w:eastAsiaTheme="majorEastAsia"/>
          </w:rPr>
          <w:delText xml:space="preserve">. </w:delText>
        </w:r>
      </w:del>
      <w:r w:rsidR="00C80B8A" w:rsidRPr="008703BC">
        <w:rPr>
          <w:rStyle w:val="eop"/>
          <w:rFonts w:eastAsiaTheme="majorEastAsia"/>
        </w:rPr>
        <w:t>This</w:t>
      </w:r>
      <w:r w:rsidR="00B05CE7" w:rsidRPr="008703BC">
        <w:rPr>
          <w:rStyle w:val="eop"/>
          <w:rFonts w:eastAsiaTheme="majorEastAsia"/>
        </w:rPr>
        <w:t xml:space="preserve"> </w:t>
      </w:r>
      <w:ins w:id="39" w:author="Niamh Cahill" w:date="2024-07-08T09:13:00Z">
        <w:r w:rsidR="00977697">
          <w:rPr>
            <w:rStyle w:val="eop"/>
            <w:rFonts w:eastAsiaTheme="majorEastAsia"/>
          </w:rPr>
          <w:t xml:space="preserve">type of analysis utilises a Generalised Extreme Values (GEV) distributions </w:t>
        </w:r>
      </w:ins>
      <w:del w:id="40" w:author="Niamh Cahill" w:date="2024-07-08T09:13:00Z">
        <w:r w:rsidR="00B05CE7" w:rsidRPr="008703BC" w:rsidDel="00977697">
          <w:rPr>
            <w:rStyle w:val="eop"/>
            <w:rFonts w:eastAsiaTheme="majorEastAsia"/>
          </w:rPr>
          <w:delText>statistical model</w:delText>
        </w:r>
        <w:r w:rsidR="00F76687" w:rsidRPr="008703BC" w:rsidDel="00977697">
          <w:rPr>
            <w:rStyle w:val="eop"/>
            <w:rFonts w:eastAsiaTheme="majorEastAsia"/>
          </w:rPr>
          <w:delText xml:space="preserve"> </w:delText>
        </w:r>
        <w:r w:rsidR="00D01060" w:rsidRPr="008703BC" w:rsidDel="00977697">
          <w:rPr>
            <w:rStyle w:val="eop"/>
            <w:rFonts w:eastAsiaTheme="majorEastAsia"/>
          </w:rPr>
          <w:delText xml:space="preserve">helps </w:delText>
        </w:r>
      </w:del>
      <w:r w:rsidR="00D01060" w:rsidRPr="008703BC">
        <w:rPr>
          <w:rStyle w:val="eop"/>
          <w:rFonts w:eastAsiaTheme="majorEastAsia"/>
        </w:rPr>
        <w:t>to characterise the tail end</w:t>
      </w:r>
      <w:r w:rsidR="00F76687" w:rsidRPr="008703BC">
        <w:rPr>
          <w:rStyle w:val="eop"/>
          <w:rFonts w:eastAsiaTheme="majorEastAsia"/>
        </w:rPr>
        <w:t>s</w:t>
      </w:r>
      <w:r w:rsidR="00D01060" w:rsidRPr="008703BC">
        <w:rPr>
          <w:rStyle w:val="eop"/>
          <w:rFonts w:eastAsiaTheme="majorEastAsia"/>
        </w:rPr>
        <w:t xml:space="preserve">, or extremes, of </w:t>
      </w:r>
      <w:r w:rsidR="00C80B8A" w:rsidRPr="008703BC">
        <w:rPr>
          <w:rStyle w:val="eop"/>
          <w:rFonts w:eastAsiaTheme="majorEastAsia"/>
        </w:rPr>
        <w:t>the</w:t>
      </w:r>
      <w:r w:rsidR="00B05CE7" w:rsidRPr="008703BC">
        <w:rPr>
          <w:rStyle w:val="eop"/>
          <w:rFonts w:eastAsiaTheme="majorEastAsia"/>
        </w:rPr>
        <w:t xml:space="preserve"> </w:t>
      </w:r>
      <w:r w:rsidR="00D21D27" w:rsidRPr="008703BC">
        <w:rPr>
          <w:rStyle w:val="eop"/>
          <w:rFonts w:eastAsiaTheme="majorEastAsia"/>
        </w:rPr>
        <w:t>overall data distribution</w:t>
      </w:r>
      <w:r w:rsidR="00C80B8A" w:rsidRPr="008703BC">
        <w:rPr>
          <w:rStyle w:val="eop"/>
          <w:rFonts w:eastAsiaTheme="majorEastAsia"/>
        </w:rPr>
        <w:t>.</w:t>
      </w:r>
      <w:del w:id="41" w:author="Niamh Cahill" w:date="2024-07-08T09:13:00Z">
        <w:r w:rsidR="003136D4" w:rsidRPr="008703BC" w:rsidDel="00977697">
          <w:rPr>
            <w:rStyle w:val="eop"/>
            <w:rFonts w:eastAsiaTheme="majorEastAsia"/>
          </w:rPr>
          <w:delText xml:space="preserve"> (b</w:delText>
        </w:r>
      </w:del>
      <w:ins w:id="42" w:author="Niamh Cahill" w:date="2024-07-08T09:14:00Z">
        <w:r w:rsidR="00977697">
          <w:rPr>
            <w:rStyle w:val="eop"/>
            <w:rFonts w:eastAsiaTheme="majorEastAsia"/>
          </w:rPr>
          <w:t xml:space="preserve"> In addition, we consider</w:t>
        </w:r>
      </w:ins>
      <w:del w:id="43" w:author="Niamh Cahill" w:date="2024-07-08T09:14:00Z">
        <w:r w:rsidR="003136D4" w:rsidRPr="008703BC" w:rsidDel="00977697">
          <w:rPr>
            <w:rStyle w:val="eop"/>
            <w:rFonts w:eastAsiaTheme="majorEastAsia"/>
          </w:rPr>
          <w:delText>)</w:delText>
        </w:r>
      </w:del>
      <w:r w:rsidR="003136D4" w:rsidRPr="008703BC">
        <w:rPr>
          <w:rStyle w:val="eop"/>
          <w:rFonts w:eastAsiaTheme="majorEastAsia"/>
        </w:rPr>
        <w:t xml:space="preserve"> a temporal clustering </w:t>
      </w:r>
      <w:r w:rsidR="00AD429B" w:rsidRPr="008703BC">
        <w:rPr>
          <w:rStyle w:val="eop"/>
          <w:rFonts w:eastAsiaTheme="majorEastAsia"/>
        </w:rPr>
        <w:t>of the exceedances of return levels calculated from the GEV model.</w:t>
      </w:r>
      <w:r w:rsidR="00E51010" w:rsidRPr="008703BC">
        <w:rPr>
          <w:rStyle w:val="eop"/>
          <w:rFonts w:eastAsiaTheme="majorEastAsia"/>
        </w:rPr>
        <w:t xml:space="preserve"> </w:t>
      </w:r>
      <w:r w:rsidR="00100ABE" w:rsidRPr="008703BC">
        <w:rPr>
          <w:rStyle w:val="eop"/>
          <w:rFonts w:eastAsiaTheme="majorEastAsia"/>
        </w:rPr>
        <w:t>Th</w:t>
      </w:r>
      <w:ins w:id="44" w:author="Niamh Cahill" w:date="2024-07-08T09:14:00Z">
        <w:r w:rsidR="00977697">
          <w:rPr>
            <w:rStyle w:val="eop"/>
            <w:rFonts w:eastAsiaTheme="majorEastAsia"/>
          </w:rPr>
          <w:t>e input data for the GEV model in this</w:t>
        </w:r>
      </w:ins>
      <w:del w:id="45" w:author="Niamh Cahill" w:date="2024-07-08T09:14:00Z">
        <w:r w:rsidR="00100ABE" w:rsidRPr="008703BC" w:rsidDel="00977697">
          <w:rPr>
            <w:rStyle w:val="eop"/>
            <w:rFonts w:eastAsiaTheme="majorEastAsia"/>
          </w:rPr>
          <w:delText>is</w:delText>
        </w:r>
      </w:del>
      <w:r w:rsidR="00100ABE" w:rsidRPr="008703BC">
        <w:rPr>
          <w:rStyle w:val="eop"/>
          <w:rFonts w:eastAsiaTheme="majorEastAsia"/>
        </w:rPr>
        <w:t xml:space="preserve"> analysis </w:t>
      </w:r>
      <w:ins w:id="46" w:author="Niamh Cahill" w:date="2024-07-08T09:14:00Z">
        <w:r w:rsidR="00977697">
          <w:rPr>
            <w:rStyle w:val="eop"/>
            <w:rFonts w:eastAsiaTheme="majorEastAsia"/>
          </w:rPr>
          <w:t xml:space="preserve">is </w:t>
        </w:r>
      </w:ins>
      <w:del w:id="47" w:author="Niamh Cahill" w:date="2024-07-08T09:14:00Z">
        <w:r w:rsidR="00100ABE" w:rsidRPr="008703BC" w:rsidDel="00977697">
          <w:rPr>
            <w:rStyle w:val="eop"/>
            <w:rFonts w:eastAsiaTheme="majorEastAsia"/>
          </w:rPr>
          <w:delText>is</w:delText>
        </w:r>
        <w:r w:rsidR="008A0383" w:rsidRPr="008703BC" w:rsidDel="00977697">
          <w:rPr>
            <w:rStyle w:val="eop"/>
            <w:rFonts w:eastAsiaTheme="majorEastAsia"/>
          </w:rPr>
          <w:delText xml:space="preserve"> u</w:delText>
        </w:r>
        <w:r w:rsidR="00286283" w:rsidRPr="008703BC" w:rsidDel="00977697">
          <w:rPr>
            <w:rStyle w:val="eop"/>
            <w:rFonts w:eastAsiaTheme="majorEastAsia"/>
          </w:rPr>
          <w:delText xml:space="preserve">sing </w:delText>
        </w:r>
      </w:del>
      <w:r w:rsidR="00286283" w:rsidRPr="008703BC">
        <w:rPr>
          <w:rStyle w:val="eop"/>
          <w:rFonts w:eastAsiaTheme="majorEastAsia"/>
        </w:rPr>
        <w:t>sea</w:t>
      </w:r>
      <w:ins w:id="48" w:author="Niamh Cahill" w:date="2024-07-08T09:14:00Z">
        <w:r w:rsidR="00977697">
          <w:rPr>
            <w:rStyle w:val="eop"/>
            <w:rFonts w:eastAsiaTheme="majorEastAsia"/>
          </w:rPr>
          <w:t>-</w:t>
        </w:r>
      </w:ins>
      <w:del w:id="49" w:author="Niamh Cahill" w:date="2024-07-08T09:14:00Z">
        <w:r w:rsidR="00286283" w:rsidRPr="008703BC" w:rsidDel="00977697">
          <w:rPr>
            <w:rStyle w:val="eop"/>
            <w:rFonts w:eastAsiaTheme="majorEastAsia"/>
          </w:rPr>
          <w:delText xml:space="preserve"> </w:delText>
        </w:r>
      </w:del>
      <w:r w:rsidR="00286283" w:rsidRPr="008703BC">
        <w:rPr>
          <w:rStyle w:val="eop"/>
          <w:rFonts w:eastAsiaTheme="majorEastAsia"/>
        </w:rPr>
        <w:t xml:space="preserve">level surge data </w:t>
      </w:r>
      <w:r w:rsidR="009B4FF3" w:rsidRPr="008703BC">
        <w:rPr>
          <w:rStyle w:val="eop"/>
          <w:rFonts w:eastAsiaTheme="majorEastAsia"/>
          <w:highlight w:val="yellow"/>
        </w:rPr>
        <w:t xml:space="preserve">and </w:t>
      </w:r>
      <w:r w:rsidR="00002606" w:rsidRPr="008703BC">
        <w:rPr>
          <w:rStyle w:val="eop"/>
          <w:rFonts w:eastAsiaTheme="majorEastAsia"/>
          <w:highlight w:val="yellow"/>
        </w:rPr>
        <w:t>wave height data</w:t>
      </w:r>
      <w:commentRangeStart w:id="50"/>
      <w:r w:rsidR="00556888" w:rsidRPr="008703BC">
        <w:rPr>
          <w:rStyle w:val="eop"/>
          <w:rFonts w:eastAsiaTheme="majorEastAsia"/>
        </w:rPr>
        <w:t xml:space="preserve">, </w:t>
      </w:r>
      <w:r w:rsidR="00100ABE" w:rsidRPr="008703BC">
        <w:rPr>
          <w:rStyle w:val="eop"/>
          <w:rFonts w:eastAsiaTheme="majorEastAsia"/>
        </w:rPr>
        <w:t xml:space="preserve">which strongly influence coastal flooding and </w:t>
      </w:r>
      <w:del w:id="51" w:author="Niamh Cahill" w:date="2024-07-08T09:16:00Z">
        <w:r w:rsidR="00100ABE" w:rsidRPr="008703BC" w:rsidDel="00977697">
          <w:rPr>
            <w:rStyle w:val="eop"/>
            <w:rFonts w:eastAsiaTheme="majorEastAsia"/>
          </w:rPr>
          <w:delText>erosion</w:delText>
        </w:r>
        <w:commentRangeEnd w:id="50"/>
        <w:r w:rsidR="00977697" w:rsidDel="00977697">
          <w:rPr>
            <w:rStyle w:val="CommentReference"/>
            <w:rFonts w:asciiTheme="minorHAnsi" w:eastAsiaTheme="minorHAnsi" w:hAnsiTheme="minorHAnsi" w:cstheme="minorBidi"/>
            <w:kern w:val="2"/>
            <w:lang w:eastAsia="en-US"/>
            <w14:ligatures w14:val="standardContextual"/>
          </w:rPr>
          <w:commentReference w:id="50"/>
        </w:r>
      </w:del>
      <w:del w:id="52" w:author="Niamh Cahill" w:date="2024-07-08T09:15:00Z">
        <w:r w:rsidR="00FC77AD" w:rsidRPr="008703BC" w:rsidDel="00977697">
          <w:rPr>
            <w:rStyle w:val="eop"/>
            <w:rFonts w:eastAsiaTheme="majorEastAsia"/>
          </w:rPr>
          <w:delText>, to be fitted to</w:delText>
        </w:r>
        <w:r w:rsidR="00556888" w:rsidRPr="008703BC" w:rsidDel="00977697">
          <w:rPr>
            <w:rStyle w:val="eop"/>
            <w:rFonts w:eastAsiaTheme="majorEastAsia"/>
          </w:rPr>
          <w:delText xml:space="preserve"> the GEV distribution</w:delText>
        </w:r>
        <w:r w:rsidR="00FC77AD" w:rsidRPr="008703BC" w:rsidDel="00977697">
          <w:rPr>
            <w:rStyle w:val="eop"/>
            <w:rFonts w:eastAsiaTheme="majorEastAsia"/>
          </w:rPr>
          <w:delText xml:space="preserve">. </w:delText>
        </w:r>
      </w:del>
      <w:del w:id="53" w:author="Niamh Cahill" w:date="2024-07-08T09:16:00Z">
        <w:r w:rsidR="006544E7" w:rsidRPr="008703BC" w:rsidDel="00977697">
          <w:rPr>
            <w:rStyle w:val="eop"/>
            <w:rFonts w:eastAsiaTheme="majorEastAsia"/>
          </w:rPr>
          <w:delText>The</w:delText>
        </w:r>
      </w:del>
      <w:ins w:id="54" w:author="Niamh Cahill" w:date="2024-07-08T09:16:00Z">
        <w:r w:rsidR="00977697" w:rsidRPr="008703BC">
          <w:rPr>
            <w:rStyle w:val="eop"/>
            <w:rFonts w:eastAsiaTheme="majorEastAsia"/>
          </w:rPr>
          <w:t>erosion</w:t>
        </w:r>
        <w:r w:rsidR="00977697">
          <w:rPr>
            <w:rStyle w:val="CommentReference"/>
            <w:rFonts w:asciiTheme="minorHAnsi" w:eastAsiaTheme="minorHAnsi" w:hAnsiTheme="minorHAnsi" w:cstheme="minorBidi"/>
            <w:kern w:val="2"/>
            <w:lang w:eastAsia="en-US"/>
            <w14:ligatures w14:val="standardContextual"/>
          </w:rPr>
          <w:t>.</w:t>
        </w:r>
        <w:r w:rsidR="00977697">
          <w:rPr>
            <w:rStyle w:val="eop"/>
            <w:rFonts w:eastAsiaTheme="majorEastAsia"/>
          </w:rPr>
          <w:t xml:space="preserve"> </w:t>
        </w:r>
      </w:ins>
      <w:del w:id="55" w:author="Niamh Cahill" w:date="2024-07-08T09:16:00Z">
        <w:r w:rsidR="006544E7" w:rsidRPr="008703BC" w:rsidDel="00977697">
          <w:rPr>
            <w:rStyle w:val="eop"/>
            <w:rFonts w:eastAsiaTheme="majorEastAsia"/>
          </w:rPr>
          <w:delText xml:space="preserve"> </w:delText>
        </w:r>
      </w:del>
      <w:ins w:id="56" w:author="Niamh Cahill" w:date="2024-07-08T09:16:00Z">
        <w:r w:rsidR="00977697">
          <w:rPr>
            <w:rStyle w:val="eop"/>
            <w:rFonts w:eastAsiaTheme="majorEastAsia"/>
          </w:rPr>
          <w:t xml:space="preserve">Estimated </w:t>
        </w:r>
      </w:ins>
      <w:del w:id="57" w:author="Niamh Cahill" w:date="2024-07-08T09:16:00Z">
        <w:r w:rsidR="006544E7" w:rsidRPr="008703BC" w:rsidDel="00977697">
          <w:rPr>
            <w:rStyle w:val="eop"/>
            <w:rFonts w:eastAsiaTheme="majorEastAsia"/>
          </w:rPr>
          <w:delText xml:space="preserve">approximate </w:delText>
        </w:r>
      </w:del>
      <w:r w:rsidR="006544E7" w:rsidRPr="008703BC">
        <w:rPr>
          <w:rStyle w:val="eop"/>
          <w:rFonts w:eastAsiaTheme="majorEastAsia"/>
        </w:rPr>
        <w:t>return levels based on the data can then be extracted</w:t>
      </w:r>
      <w:r w:rsidR="0004615E" w:rsidRPr="008703BC">
        <w:rPr>
          <w:rStyle w:val="eop"/>
          <w:rFonts w:eastAsiaTheme="majorEastAsia"/>
        </w:rPr>
        <w:t xml:space="preserve"> from </w:t>
      </w:r>
      <w:r w:rsidR="00F25229" w:rsidRPr="008703BC">
        <w:rPr>
          <w:rStyle w:val="eop"/>
          <w:rFonts w:eastAsiaTheme="majorEastAsia"/>
        </w:rPr>
        <w:t xml:space="preserve">the </w:t>
      </w:r>
      <w:r w:rsidR="0004615E" w:rsidRPr="008703BC">
        <w:rPr>
          <w:rStyle w:val="eop"/>
          <w:rFonts w:eastAsiaTheme="majorEastAsia"/>
        </w:rPr>
        <w:t xml:space="preserve">model. </w:t>
      </w:r>
      <w:commentRangeStart w:id="58"/>
      <w:ins w:id="59" w:author="Niamh Cahill" w:date="2024-07-08T09:17:00Z">
        <w:r w:rsidR="00977697">
          <w:rPr>
            <w:rStyle w:val="eop"/>
            <w:rFonts w:eastAsiaTheme="majorEastAsia"/>
          </w:rPr>
          <w:t>A return level is…</w:t>
        </w:r>
        <w:commentRangeEnd w:id="58"/>
        <w:r w:rsidR="00977697">
          <w:rPr>
            <w:rStyle w:val="CommentReference"/>
            <w:rFonts w:asciiTheme="minorHAnsi" w:eastAsiaTheme="minorHAnsi" w:hAnsiTheme="minorHAnsi" w:cstheme="minorBidi"/>
            <w:kern w:val="2"/>
            <w:lang w:eastAsia="en-US"/>
            <w14:ligatures w14:val="standardContextual"/>
          </w:rPr>
          <w:commentReference w:id="58"/>
        </w:r>
        <w:r w:rsidR="00977697">
          <w:rPr>
            <w:rStyle w:val="eop"/>
            <w:rFonts w:eastAsiaTheme="majorEastAsia"/>
          </w:rPr>
          <w:t>Here we focus on</w:t>
        </w:r>
      </w:ins>
      <w:del w:id="60" w:author="Niamh Cahill" w:date="2024-07-08T09:17:00Z">
        <w:r w:rsidR="0004615E" w:rsidRPr="008703BC" w:rsidDel="00977697">
          <w:rPr>
            <w:rStyle w:val="eop"/>
            <w:rFonts w:eastAsiaTheme="majorEastAsia"/>
          </w:rPr>
          <w:delText xml:space="preserve">These return levels show, in </w:delText>
        </w:r>
        <w:r w:rsidR="00A17576" w:rsidRPr="008703BC" w:rsidDel="00977697">
          <w:rPr>
            <w:rStyle w:val="eop"/>
            <w:rFonts w:eastAsiaTheme="majorEastAsia"/>
          </w:rPr>
          <w:delText>this case,</w:delText>
        </w:r>
      </w:del>
      <w:r w:rsidR="00A17576" w:rsidRPr="008703BC">
        <w:rPr>
          <w:rStyle w:val="eop"/>
          <w:rFonts w:eastAsiaTheme="majorEastAsia"/>
        </w:rPr>
        <w:t xml:space="preserve"> the </w:t>
      </w:r>
      <w:r w:rsidR="00F25229" w:rsidRPr="008703BC">
        <w:rPr>
          <w:rStyle w:val="eop"/>
          <w:rFonts w:eastAsiaTheme="majorEastAsia"/>
        </w:rPr>
        <w:t>5-year</w:t>
      </w:r>
      <w:r w:rsidR="00A17576" w:rsidRPr="008703BC">
        <w:rPr>
          <w:rStyle w:val="eop"/>
          <w:rFonts w:eastAsiaTheme="majorEastAsia"/>
        </w:rPr>
        <w:t>, 20</w:t>
      </w:r>
      <w:r w:rsidR="00F25229" w:rsidRPr="008703BC">
        <w:rPr>
          <w:rStyle w:val="eop"/>
          <w:rFonts w:eastAsiaTheme="majorEastAsia"/>
        </w:rPr>
        <w:t>-</w:t>
      </w:r>
      <w:r w:rsidR="00A17576" w:rsidRPr="008703BC">
        <w:rPr>
          <w:rStyle w:val="eop"/>
          <w:rFonts w:eastAsiaTheme="majorEastAsia"/>
        </w:rPr>
        <w:t xml:space="preserve">year, </w:t>
      </w:r>
      <w:r w:rsidR="00A17576" w:rsidRPr="008703BC">
        <w:rPr>
          <w:rStyle w:val="eop"/>
          <w:rFonts w:eastAsiaTheme="majorEastAsia"/>
        </w:rPr>
        <w:lastRenderedPageBreak/>
        <w:t>and 100</w:t>
      </w:r>
      <w:r w:rsidR="00F25229" w:rsidRPr="008703BC">
        <w:rPr>
          <w:rStyle w:val="eop"/>
          <w:rFonts w:eastAsiaTheme="majorEastAsia"/>
        </w:rPr>
        <w:t>-</w:t>
      </w:r>
      <w:r w:rsidR="00A17576" w:rsidRPr="008703BC">
        <w:rPr>
          <w:rStyle w:val="eop"/>
          <w:rFonts w:eastAsiaTheme="majorEastAsia"/>
        </w:rPr>
        <w:t>year return levels for the data</w:t>
      </w:r>
      <w:r w:rsidR="00892B7A" w:rsidRPr="008703BC">
        <w:rPr>
          <w:rStyle w:val="eop"/>
          <w:rFonts w:eastAsiaTheme="majorEastAsia"/>
        </w:rPr>
        <w:t xml:space="preserve">, which can be more easily understood as the levels at which </w:t>
      </w:r>
      <w:r w:rsidR="00A0174F" w:rsidRPr="008703BC">
        <w:rPr>
          <w:rStyle w:val="eop"/>
          <w:rFonts w:eastAsiaTheme="majorEastAsia"/>
        </w:rPr>
        <w:t>we could identify an event as a 1-in-5, 1-in 20, or 1-in-</w:t>
      </w:r>
      <w:r w:rsidR="004B654A" w:rsidRPr="008703BC">
        <w:rPr>
          <w:rStyle w:val="eop"/>
          <w:rFonts w:eastAsiaTheme="majorEastAsia"/>
        </w:rPr>
        <w:t>100-year</w:t>
      </w:r>
      <w:r w:rsidR="00A0174F" w:rsidRPr="008703BC">
        <w:rPr>
          <w:rStyle w:val="eop"/>
          <w:rFonts w:eastAsiaTheme="majorEastAsia"/>
        </w:rPr>
        <w:t xml:space="preserve"> event. After this</w:t>
      </w:r>
      <w:r w:rsidR="0025151A" w:rsidRPr="008703BC">
        <w:rPr>
          <w:rStyle w:val="eop"/>
          <w:rFonts w:eastAsiaTheme="majorEastAsia"/>
        </w:rPr>
        <w:t>, a</w:t>
      </w:r>
      <w:r w:rsidR="00A643AD" w:rsidRPr="008703BC">
        <w:rPr>
          <w:rStyle w:val="eop"/>
          <w:rFonts w:eastAsiaTheme="majorEastAsia"/>
        </w:rPr>
        <w:t xml:space="preserve"> plot a temporal clustering of the exceedances of the 1-in-5 level for each station in each year</w:t>
      </w:r>
      <w:r w:rsidR="0025151A" w:rsidRPr="008703BC">
        <w:rPr>
          <w:rStyle w:val="eop"/>
          <w:rFonts w:eastAsiaTheme="majorEastAsia"/>
        </w:rPr>
        <w:t xml:space="preserve"> will highlight areas of the coast which face </w:t>
      </w:r>
      <w:r w:rsidR="00C03E91" w:rsidRPr="008703BC">
        <w:rPr>
          <w:rStyle w:val="eop"/>
          <w:rFonts w:eastAsiaTheme="majorEastAsia"/>
        </w:rPr>
        <w:t>higher counts of spikes above return levels</w:t>
      </w:r>
      <w:r w:rsidR="009A01C4" w:rsidRPr="008703BC">
        <w:rPr>
          <w:rStyle w:val="eop"/>
          <w:rFonts w:eastAsiaTheme="majorEastAsia"/>
        </w:rPr>
        <w:t>.</w:t>
      </w:r>
      <w:r w:rsidR="00A643AD" w:rsidRPr="008703BC">
        <w:rPr>
          <w:rStyle w:val="eop"/>
          <w:rFonts w:eastAsiaTheme="majorEastAsia"/>
        </w:rPr>
        <w:t xml:space="preserve"> </w:t>
      </w:r>
      <w:r w:rsidR="00301F15" w:rsidRPr="008703BC">
        <w:rPr>
          <w:rStyle w:val="eop"/>
          <w:rFonts w:eastAsiaTheme="majorEastAsia"/>
        </w:rPr>
        <w:t>The objective</w:t>
      </w:r>
      <w:r w:rsidR="00E46880" w:rsidRPr="008703BC">
        <w:rPr>
          <w:rStyle w:val="eop"/>
          <w:rFonts w:eastAsiaTheme="majorEastAsia"/>
        </w:rPr>
        <w:t xml:space="preserve"> of clustering</w:t>
      </w:r>
      <w:r w:rsidR="009A01C4" w:rsidRPr="008703BC">
        <w:rPr>
          <w:rStyle w:val="eop"/>
          <w:rFonts w:eastAsiaTheme="majorEastAsia"/>
        </w:rPr>
        <w:t xml:space="preserve"> the return level exceedances</w:t>
      </w:r>
      <w:r w:rsidR="00E46880" w:rsidRPr="008703BC">
        <w:rPr>
          <w:rStyle w:val="eop"/>
          <w:rFonts w:eastAsiaTheme="majorEastAsia"/>
        </w:rPr>
        <w:t xml:space="preserve"> </w:t>
      </w:r>
      <w:r w:rsidR="00301F15" w:rsidRPr="008703BC">
        <w:rPr>
          <w:rStyle w:val="eop"/>
          <w:rFonts w:eastAsiaTheme="majorEastAsia"/>
        </w:rPr>
        <w:t xml:space="preserve">is to identify areas of higher vulnerability, which may be more </w:t>
      </w:r>
      <w:r w:rsidR="007B49AC" w:rsidRPr="008703BC">
        <w:rPr>
          <w:rStyle w:val="eop"/>
          <w:rFonts w:eastAsiaTheme="majorEastAsia"/>
        </w:rPr>
        <w:t xml:space="preserve">threatened </w:t>
      </w:r>
      <w:r w:rsidR="00FB139A" w:rsidRPr="008703BC">
        <w:rPr>
          <w:rStyle w:val="eop"/>
          <w:rFonts w:eastAsiaTheme="majorEastAsia"/>
        </w:rPr>
        <w:t xml:space="preserve">more often </w:t>
      </w:r>
      <w:r w:rsidR="007B49AC" w:rsidRPr="008703BC">
        <w:rPr>
          <w:rStyle w:val="eop"/>
          <w:rFonts w:eastAsiaTheme="majorEastAsia"/>
        </w:rPr>
        <w:t xml:space="preserve">by large spikes in sea level surges. </w:t>
      </w:r>
    </w:p>
    <w:p w14:paraId="4F346820" w14:textId="77777777" w:rsidR="00AF5A50" w:rsidRPr="008703BC" w:rsidRDefault="00AF5A50" w:rsidP="00CB64D2">
      <w:pPr>
        <w:pStyle w:val="paragraph"/>
        <w:spacing w:before="0" w:beforeAutospacing="0" w:after="0" w:afterAutospacing="0"/>
        <w:textAlignment w:val="baseline"/>
        <w:rPr>
          <w:rStyle w:val="eop"/>
          <w:rFonts w:eastAsiaTheme="majorEastAsia"/>
        </w:rPr>
      </w:pPr>
    </w:p>
    <w:p w14:paraId="07A2C387" w14:textId="7C082A64" w:rsidR="00AF5A50" w:rsidRPr="008703BC" w:rsidRDefault="00AF5A50"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The aforementioned variables </w:t>
      </w:r>
      <w:r w:rsidR="00AB664A" w:rsidRPr="008703BC">
        <w:rPr>
          <w:rStyle w:val="eop"/>
          <w:rFonts w:eastAsiaTheme="majorEastAsia"/>
        </w:rPr>
        <w:t>to be analysed, sea level surges and wave heights, are driven by storm clusters (or storm sequences), where multiple extratropical cyclones pass through the same location in a given time period (Dacre and Pinto, 2020).</w:t>
      </w:r>
      <w:r w:rsidR="00E63EB5" w:rsidRPr="008703BC">
        <w:rPr>
          <w:rStyle w:val="eop"/>
          <w:rFonts w:eastAsiaTheme="majorEastAsia"/>
        </w:rPr>
        <w:t xml:space="preserve"> This is a basic assumption of our analysis, and </w:t>
      </w:r>
      <w:r w:rsidR="002E423C" w:rsidRPr="008703BC">
        <w:rPr>
          <w:rStyle w:val="eop"/>
          <w:rFonts w:eastAsiaTheme="majorEastAsia"/>
        </w:rPr>
        <w:t xml:space="preserve">a validation against Met Eireann major weather events should show that </w:t>
      </w:r>
      <w:r w:rsidR="00540512" w:rsidRPr="008703BC">
        <w:rPr>
          <w:rStyle w:val="eop"/>
          <w:rFonts w:eastAsiaTheme="majorEastAsia"/>
        </w:rPr>
        <w:t xml:space="preserve">the exceedances are </w:t>
      </w:r>
      <w:r w:rsidR="007F6D3D" w:rsidRPr="008703BC">
        <w:rPr>
          <w:rStyle w:val="eop"/>
          <w:rFonts w:eastAsiaTheme="majorEastAsia"/>
        </w:rPr>
        <w:t xml:space="preserve">aligning with </w:t>
      </w:r>
      <w:r w:rsidR="007D76EA" w:rsidRPr="008703BC">
        <w:rPr>
          <w:rStyle w:val="eop"/>
          <w:rFonts w:eastAsiaTheme="majorEastAsia"/>
        </w:rPr>
        <w:t>storm events.</w:t>
      </w:r>
    </w:p>
    <w:p w14:paraId="04B9BAE1" w14:textId="77777777" w:rsidR="001329D6" w:rsidRPr="008703BC" w:rsidRDefault="001329D6" w:rsidP="00CB64D2">
      <w:pPr>
        <w:pStyle w:val="paragraph"/>
        <w:spacing w:before="0" w:beforeAutospacing="0" w:after="0" w:afterAutospacing="0"/>
        <w:textAlignment w:val="baseline"/>
        <w:rPr>
          <w:rFonts w:ascii="Segoe UI" w:hAnsi="Segoe UI" w:cs="Segoe UI"/>
          <w:sz w:val="18"/>
          <w:szCs w:val="18"/>
        </w:rPr>
      </w:pPr>
    </w:p>
    <w:p w14:paraId="7E783FF1"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2. Data</w:t>
      </w:r>
      <w:r w:rsidRPr="008703BC">
        <w:rPr>
          <w:rStyle w:val="eop"/>
          <w:rFonts w:eastAsiaTheme="majorEastAsia"/>
        </w:rPr>
        <w:t> </w:t>
      </w:r>
    </w:p>
    <w:p w14:paraId="6639FCC8"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 </w:t>
      </w:r>
    </w:p>
    <w:p w14:paraId="59A364CA"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   2.1 Data Sources</w:t>
      </w:r>
      <w:r w:rsidRPr="008703BC">
        <w:rPr>
          <w:rStyle w:val="eop"/>
          <w:rFonts w:eastAsiaTheme="majorEastAsia"/>
        </w:rPr>
        <w:t> </w:t>
      </w:r>
    </w:p>
    <w:p w14:paraId="6C5E74F1"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   </w:t>
      </w:r>
      <w:r w:rsidRPr="008703BC">
        <w:rPr>
          <w:rStyle w:val="eop"/>
          <w:rFonts w:eastAsiaTheme="majorEastAsia"/>
        </w:rPr>
        <w:t> </w:t>
      </w:r>
    </w:p>
    <w:p w14:paraId="7EB94067" w14:textId="77777777" w:rsidR="00CB64D2" w:rsidRPr="008703BC" w:rsidRDefault="00CB64D2" w:rsidP="00CB64D2">
      <w:pPr>
        <w:pStyle w:val="paragraph"/>
        <w:spacing w:before="0" w:beforeAutospacing="0" w:after="0" w:afterAutospacing="0"/>
        <w:textAlignment w:val="baseline"/>
        <w:rPr>
          <w:rStyle w:val="eop"/>
          <w:rFonts w:eastAsiaTheme="majorEastAsia"/>
        </w:rPr>
      </w:pPr>
      <w:r w:rsidRPr="008703BC">
        <w:rPr>
          <w:rStyle w:val="normaltextrun"/>
          <w:rFonts w:eastAsiaTheme="majorEastAsia"/>
          <w:sz w:val="28"/>
          <w:szCs w:val="28"/>
        </w:rPr>
        <w:t>[Describe the sources of data used in your analysis. Specify the methodology of data collection if known, and any relevant limitations or biases.] </w:t>
      </w:r>
      <w:r w:rsidRPr="008703BC">
        <w:rPr>
          <w:rStyle w:val="eop"/>
          <w:rFonts w:eastAsiaTheme="majorEastAsia"/>
        </w:rPr>
        <w:t> </w:t>
      </w:r>
    </w:p>
    <w:p w14:paraId="07638661" w14:textId="77777777" w:rsidR="00397D37" w:rsidRPr="008703BC" w:rsidRDefault="00397D37" w:rsidP="00CB64D2">
      <w:pPr>
        <w:pStyle w:val="paragraph"/>
        <w:spacing w:before="0" w:beforeAutospacing="0" w:after="0" w:afterAutospacing="0"/>
        <w:textAlignment w:val="baseline"/>
        <w:rPr>
          <w:rStyle w:val="eop"/>
          <w:rFonts w:eastAsiaTheme="majorEastAsia"/>
        </w:rPr>
      </w:pPr>
    </w:p>
    <w:p w14:paraId="3BB329C3" w14:textId="32B148B2" w:rsidR="00706839" w:rsidRPr="008703BC" w:rsidRDefault="00706839"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The </w:t>
      </w:r>
      <w:r w:rsidR="009F22E6" w:rsidRPr="008703BC">
        <w:rPr>
          <w:rStyle w:val="eop"/>
          <w:rFonts w:eastAsiaTheme="majorEastAsia"/>
        </w:rPr>
        <w:t xml:space="preserve">sea surge </w:t>
      </w:r>
      <w:r w:rsidRPr="008703BC">
        <w:rPr>
          <w:rStyle w:val="eop"/>
          <w:rFonts w:eastAsiaTheme="majorEastAsia"/>
        </w:rPr>
        <w:t xml:space="preserve">data used in this analysis is sourced from the Copernicus Climate Change Service (C3S), specifically </w:t>
      </w:r>
      <w:r w:rsidR="00097567" w:rsidRPr="008703BC">
        <w:rPr>
          <w:rStyle w:val="eop"/>
          <w:rFonts w:eastAsiaTheme="majorEastAsia"/>
        </w:rPr>
        <w:t xml:space="preserve">the dataset titled “Global sea level change time series from 1950 to 2050 derived from reanalysis and high resolution </w:t>
      </w:r>
      <w:r w:rsidR="007E14AA" w:rsidRPr="008703BC">
        <w:rPr>
          <w:rStyle w:val="eop"/>
          <w:rFonts w:eastAsiaTheme="majorEastAsia"/>
        </w:rPr>
        <w:t>CMIP6 climate projections</w:t>
      </w:r>
      <w:r w:rsidR="00472DFD" w:rsidRPr="008703BC">
        <w:rPr>
          <w:rStyle w:val="eop"/>
          <w:rFonts w:eastAsiaTheme="majorEastAsia"/>
        </w:rPr>
        <w:t>.”</w:t>
      </w:r>
      <w:r w:rsidR="003E77F9" w:rsidRPr="008703BC">
        <w:rPr>
          <w:rStyle w:val="eop"/>
          <w:rFonts w:eastAsiaTheme="majorEastAsia"/>
        </w:rPr>
        <w:t xml:space="preserve"> This dataset provides a comprehensive time series dataset of global</w:t>
      </w:r>
      <w:r w:rsidR="002A58F5" w:rsidRPr="008703BC">
        <w:rPr>
          <w:rStyle w:val="eop"/>
          <w:rFonts w:eastAsiaTheme="majorEastAsia"/>
        </w:rPr>
        <w:t xml:space="preserve"> sea level-related variables including tides, storm surges and sea level rise</w:t>
      </w:r>
      <w:r w:rsidR="009420B5" w:rsidRPr="008703BC">
        <w:rPr>
          <w:rStyle w:val="eop"/>
          <w:rFonts w:eastAsiaTheme="majorEastAsia"/>
        </w:rPr>
        <w:t xml:space="preserve">. </w:t>
      </w:r>
      <w:r w:rsidR="004848E2" w:rsidRPr="008703BC">
        <w:rPr>
          <w:rStyle w:val="eop"/>
          <w:rFonts w:eastAsiaTheme="majorEastAsia"/>
        </w:rPr>
        <w:t xml:space="preserve">The data spans from 1950 to 2050, offering insights into historical trends and projections into the future. </w:t>
      </w:r>
      <w:r w:rsidR="00E62AE7" w:rsidRPr="008703BC">
        <w:rPr>
          <w:rStyle w:val="eop"/>
          <w:rFonts w:eastAsiaTheme="majorEastAsia"/>
        </w:rPr>
        <w:t xml:space="preserve">For this project we focus on the historical </w:t>
      </w:r>
      <w:r w:rsidR="00057710" w:rsidRPr="008703BC">
        <w:rPr>
          <w:rStyle w:val="eop"/>
          <w:rFonts w:eastAsiaTheme="majorEastAsia"/>
        </w:rPr>
        <w:t xml:space="preserve">and ERA5 reanalysis data </w:t>
      </w:r>
      <w:r w:rsidR="00E62AE7" w:rsidRPr="008703BC">
        <w:rPr>
          <w:rStyle w:val="eop"/>
          <w:rFonts w:eastAsiaTheme="majorEastAsia"/>
        </w:rPr>
        <w:t>which spans from 1979-2014</w:t>
      </w:r>
      <w:r w:rsidR="009F22E6" w:rsidRPr="008703BC">
        <w:rPr>
          <w:rStyle w:val="eop"/>
          <w:rFonts w:eastAsiaTheme="majorEastAsia"/>
        </w:rPr>
        <w:t>.</w:t>
      </w:r>
    </w:p>
    <w:p w14:paraId="5EE31CBD" w14:textId="77777777" w:rsidR="00E743C7" w:rsidRPr="008703BC" w:rsidRDefault="00E743C7" w:rsidP="00CB64D2">
      <w:pPr>
        <w:pStyle w:val="paragraph"/>
        <w:spacing w:before="0" w:beforeAutospacing="0" w:after="0" w:afterAutospacing="0"/>
        <w:textAlignment w:val="baseline"/>
        <w:rPr>
          <w:rStyle w:val="eop"/>
          <w:rFonts w:eastAsiaTheme="majorEastAsia"/>
        </w:rPr>
      </w:pPr>
    </w:p>
    <w:p w14:paraId="2879D711" w14:textId="0F6C6E91" w:rsidR="00E743C7" w:rsidRPr="008703BC" w:rsidRDefault="00E743C7"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The wave data…</w:t>
      </w:r>
    </w:p>
    <w:p w14:paraId="70786947" w14:textId="77777777" w:rsidR="00BF7808" w:rsidRPr="008703BC" w:rsidRDefault="00BF7808" w:rsidP="00CB64D2">
      <w:pPr>
        <w:pStyle w:val="paragraph"/>
        <w:spacing w:before="0" w:beforeAutospacing="0" w:after="0" w:afterAutospacing="0"/>
        <w:textAlignment w:val="baseline"/>
        <w:rPr>
          <w:rStyle w:val="eop"/>
          <w:rFonts w:eastAsiaTheme="majorEastAsia"/>
        </w:rPr>
      </w:pPr>
    </w:p>
    <w:p w14:paraId="7E27C61B" w14:textId="7F24FE71" w:rsidR="00BF7808" w:rsidRPr="008703BC" w:rsidRDefault="00BF7808" w:rsidP="00CB64D2">
      <w:pPr>
        <w:pStyle w:val="paragraph"/>
        <w:spacing w:before="0" w:beforeAutospacing="0" w:after="0" w:afterAutospacing="0"/>
        <w:textAlignment w:val="baseline"/>
        <w:rPr>
          <w:rStyle w:val="eop"/>
          <w:rFonts w:eastAsiaTheme="majorEastAsia"/>
          <w:b/>
          <w:bCs/>
        </w:rPr>
      </w:pPr>
      <w:r w:rsidRPr="008703BC">
        <w:rPr>
          <w:rStyle w:val="eop"/>
          <w:rFonts w:eastAsiaTheme="majorEastAsia"/>
          <w:b/>
          <w:bCs/>
        </w:rPr>
        <w:t>Methodology of Data Collection</w:t>
      </w:r>
    </w:p>
    <w:p w14:paraId="0A9A809B" w14:textId="77777777" w:rsidR="00BF7808" w:rsidRPr="008703BC" w:rsidRDefault="00BF7808" w:rsidP="00CB64D2">
      <w:pPr>
        <w:pStyle w:val="paragraph"/>
        <w:spacing w:before="0" w:beforeAutospacing="0" w:after="0" w:afterAutospacing="0"/>
        <w:textAlignment w:val="baseline"/>
        <w:rPr>
          <w:rStyle w:val="eop"/>
          <w:rFonts w:eastAsiaTheme="majorEastAsia"/>
        </w:rPr>
      </w:pPr>
    </w:p>
    <w:p w14:paraId="2EEFB84E" w14:textId="15289EB6" w:rsidR="00BF7808" w:rsidRPr="008703BC" w:rsidRDefault="00BF7808" w:rsidP="00CB64D2">
      <w:pPr>
        <w:pStyle w:val="paragraph"/>
        <w:spacing w:before="0" w:beforeAutospacing="0" w:after="0" w:afterAutospacing="0"/>
        <w:textAlignment w:val="baseline"/>
        <w:rPr>
          <w:rStyle w:val="eop"/>
          <w:rFonts w:eastAsiaTheme="majorEastAsia"/>
        </w:rPr>
      </w:pPr>
      <w:commentRangeStart w:id="61"/>
      <w:r w:rsidRPr="008703BC">
        <w:rPr>
          <w:rStyle w:val="eop"/>
          <w:rFonts w:eastAsiaTheme="majorEastAsia"/>
        </w:rPr>
        <w:t xml:space="preserve">This dataset is generated using the </w:t>
      </w:r>
      <w:proofErr w:type="spellStart"/>
      <w:r w:rsidRPr="008703BC">
        <w:rPr>
          <w:rStyle w:val="eop"/>
          <w:rFonts w:eastAsiaTheme="majorEastAsia"/>
        </w:rPr>
        <w:t>Deltares</w:t>
      </w:r>
      <w:proofErr w:type="spellEnd"/>
      <w:r w:rsidRPr="008703BC">
        <w:rPr>
          <w:rStyle w:val="eop"/>
          <w:rFonts w:eastAsiaTheme="majorEastAsia"/>
        </w:rPr>
        <w:t xml:space="preserve"> Global Tide and Surge Model (GTSM) version 3.0</w:t>
      </w:r>
      <w:r w:rsidR="00E84CE4" w:rsidRPr="008703BC">
        <w:rPr>
          <w:rStyle w:val="eop"/>
          <w:rFonts w:eastAsiaTheme="majorEastAsia"/>
        </w:rPr>
        <w:t xml:space="preserve">. This hydrodynamic model simulates water levels at </w:t>
      </w:r>
      <w:r w:rsidR="00663212" w:rsidRPr="008703BC">
        <w:rPr>
          <w:rStyle w:val="eop"/>
          <w:rFonts w:eastAsiaTheme="majorEastAsia"/>
        </w:rPr>
        <w:t>10-minute</w:t>
      </w:r>
      <w:r w:rsidR="00E84CE4" w:rsidRPr="008703BC">
        <w:rPr>
          <w:rStyle w:val="eop"/>
          <w:rFonts w:eastAsiaTheme="majorEastAsia"/>
        </w:rPr>
        <w:t xml:space="preserve"> intervals</w:t>
      </w:r>
      <w:r w:rsidR="00616810" w:rsidRPr="008703BC">
        <w:rPr>
          <w:rStyle w:val="eop"/>
          <w:rFonts w:eastAsiaTheme="majorEastAsia"/>
        </w:rPr>
        <w:t xml:space="preserve">, then it forces input from both reanalysis data and climate models. </w:t>
      </w:r>
      <w:commentRangeEnd w:id="61"/>
      <w:r w:rsidR="00977697">
        <w:rPr>
          <w:rStyle w:val="CommentReference"/>
          <w:rFonts w:asciiTheme="minorHAnsi" w:eastAsiaTheme="minorHAnsi" w:hAnsiTheme="minorHAnsi" w:cstheme="minorBidi"/>
          <w:kern w:val="2"/>
          <w:lang w:eastAsia="en-US"/>
          <w14:ligatures w14:val="standardContextual"/>
        </w:rPr>
        <w:commentReference w:id="61"/>
      </w:r>
      <w:r w:rsidR="00730551" w:rsidRPr="008703BC">
        <w:rPr>
          <w:rStyle w:val="eop"/>
          <w:rFonts w:eastAsiaTheme="majorEastAsia"/>
        </w:rPr>
        <w:t xml:space="preserve">Key methodologies </w:t>
      </w:r>
      <w:r w:rsidR="009D2A6F" w:rsidRPr="008703BC">
        <w:rPr>
          <w:rStyle w:val="eop"/>
          <w:rFonts w:eastAsiaTheme="majorEastAsia"/>
        </w:rPr>
        <w:t>included:</w:t>
      </w:r>
    </w:p>
    <w:p w14:paraId="67538BE9" w14:textId="77777777" w:rsidR="009D2A6F" w:rsidRPr="008703BC" w:rsidRDefault="009D2A6F" w:rsidP="00CB64D2">
      <w:pPr>
        <w:pStyle w:val="paragraph"/>
        <w:spacing w:before="0" w:beforeAutospacing="0" w:after="0" w:afterAutospacing="0"/>
        <w:textAlignment w:val="baseline"/>
        <w:rPr>
          <w:rStyle w:val="eop"/>
          <w:rFonts w:eastAsiaTheme="majorEastAsia"/>
        </w:rPr>
      </w:pPr>
    </w:p>
    <w:p w14:paraId="168F14CC" w14:textId="6523C475" w:rsidR="009D2A6F" w:rsidRPr="008703BC" w:rsidRDefault="009D2A6F" w:rsidP="00A029D0">
      <w:pPr>
        <w:pStyle w:val="paragraph"/>
        <w:numPr>
          <w:ilvl w:val="0"/>
          <w:numId w:val="10"/>
        </w:numPr>
        <w:spacing w:before="0" w:beforeAutospacing="0" w:after="0" w:afterAutospacing="0"/>
        <w:textAlignment w:val="baseline"/>
        <w:rPr>
          <w:rStyle w:val="eop"/>
          <w:rFonts w:eastAsiaTheme="majorEastAsia"/>
        </w:rPr>
      </w:pPr>
      <w:r w:rsidRPr="008703BC">
        <w:rPr>
          <w:rStyle w:val="eop"/>
          <w:rFonts w:eastAsiaTheme="majorEastAsia"/>
        </w:rPr>
        <w:t xml:space="preserve">Hydrodynamic Modelling: the GTSM dynamically simulate </w:t>
      </w:r>
      <w:r w:rsidR="001567B9" w:rsidRPr="008703BC">
        <w:rPr>
          <w:rStyle w:val="eop"/>
          <w:rFonts w:eastAsiaTheme="majorEastAsia"/>
        </w:rPr>
        <w:t xml:space="preserve">water levels. It </w:t>
      </w:r>
      <w:r w:rsidR="00DC1E5D" w:rsidRPr="008703BC">
        <w:rPr>
          <w:rStyle w:val="eop"/>
          <w:rFonts w:eastAsiaTheme="majorEastAsia"/>
        </w:rPr>
        <w:t>integrates multiple factors</w:t>
      </w:r>
      <w:r w:rsidR="0085608B" w:rsidRPr="008703BC">
        <w:rPr>
          <w:rStyle w:val="eop"/>
          <w:rFonts w:eastAsiaTheme="majorEastAsia"/>
        </w:rPr>
        <w:t xml:space="preserve"> such as celestial tide-generating forces and </w:t>
      </w:r>
      <w:r w:rsidR="00A4035A" w:rsidRPr="008703BC">
        <w:rPr>
          <w:rStyle w:val="eop"/>
          <w:rFonts w:eastAsiaTheme="majorEastAsia"/>
        </w:rPr>
        <w:t>meteorological</w:t>
      </w:r>
      <w:r w:rsidR="0085608B" w:rsidRPr="008703BC">
        <w:rPr>
          <w:rStyle w:val="eop"/>
          <w:rFonts w:eastAsiaTheme="majorEastAsia"/>
        </w:rPr>
        <w:t xml:space="preserve"> conditions (wind and pressure at mean sea level</w:t>
      </w:r>
      <w:r w:rsidR="00255105" w:rsidRPr="008703BC">
        <w:rPr>
          <w:rStyle w:val="eop"/>
          <w:rFonts w:eastAsiaTheme="majorEastAsia"/>
        </w:rPr>
        <w:t>).</w:t>
      </w:r>
    </w:p>
    <w:p w14:paraId="2542172D" w14:textId="360937A1" w:rsidR="00255105" w:rsidRPr="008703BC" w:rsidRDefault="00255105" w:rsidP="00A029D0">
      <w:pPr>
        <w:pStyle w:val="paragraph"/>
        <w:numPr>
          <w:ilvl w:val="0"/>
          <w:numId w:val="10"/>
        </w:numPr>
        <w:spacing w:before="0" w:beforeAutospacing="0" w:after="0" w:afterAutospacing="0"/>
        <w:textAlignment w:val="baseline"/>
        <w:rPr>
          <w:rStyle w:val="eop"/>
          <w:rFonts w:eastAsiaTheme="majorEastAsia"/>
        </w:rPr>
      </w:pPr>
      <w:r w:rsidRPr="008703BC">
        <w:rPr>
          <w:rStyle w:val="eop"/>
          <w:rFonts w:eastAsiaTheme="majorEastAsia"/>
        </w:rPr>
        <w:t xml:space="preserve">Climate Forcing: </w:t>
      </w:r>
      <w:r w:rsidR="00CF0BFC" w:rsidRPr="008703BC">
        <w:rPr>
          <w:rStyle w:val="eop"/>
          <w:rFonts w:eastAsiaTheme="majorEastAsia"/>
        </w:rPr>
        <w:t xml:space="preserve">The historical period is from 1950-2014, the model used climate forcing data </w:t>
      </w:r>
      <w:r w:rsidR="00002716" w:rsidRPr="008703BC">
        <w:rPr>
          <w:rStyle w:val="eop"/>
          <w:rFonts w:eastAsiaTheme="majorEastAsia"/>
        </w:rPr>
        <w:t xml:space="preserve">from the ERA5 reanalysis and historical simulations from five different Global Climate </w:t>
      </w:r>
      <w:r w:rsidR="004D476B" w:rsidRPr="008703BC">
        <w:rPr>
          <w:rStyle w:val="eop"/>
          <w:rFonts w:eastAsiaTheme="majorEastAsia"/>
        </w:rPr>
        <w:t>Models, or GCMs, within the CMIP6 dataset.</w:t>
      </w:r>
      <w:r w:rsidR="005729A5" w:rsidRPr="008703BC">
        <w:rPr>
          <w:rStyle w:val="eop"/>
          <w:rFonts w:eastAsiaTheme="majorEastAsia"/>
        </w:rPr>
        <w:t xml:space="preserve"> </w:t>
      </w:r>
    </w:p>
    <w:p w14:paraId="7B314E48" w14:textId="0BCD3F0D" w:rsidR="00314EDD" w:rsidRPr="008703BC" w:rsidRDefault="00314EDD" w:rsidP="00A029D0">
      <w:pPr>
        <w:pStyle w:val="paragraph"/>
        <w:numPr>
          <w:ilvl w:val="0"/>
          <w:numId w:val="10"/>
        </w:numPr>
        <w:spacing w:before="0" w:beforeAutospacing="0" w:after="0" w:afterAutospacing="0"/>
        <w:textAlignment w:val="baseline"/>
        <w:rPr>
          <w:rFonts w:eastAsiaTheme="majorEastAsia"/>
        </w:rPr>
      </w:pPr>
      <w:r w:rsidRPr="008703BC">
        <w:rPr>
          <w:rStyle w:val="eop"/>
          <w:rFonts w:eastAsiaTheme="majorEastAsia"/>
        </w:rPr>
        <w:t xml:space="preserve">Variable Coverage: </w:t>
      </w:r>
      <w:r w:rsidR="00B865CA" w:rsidRPr="008703BC">
        <w:rPr>
          <w:rStyle w:val="eop"/>
          <w:rFonts w:eastAsiaTheme="majorEastAsia"/>
        </w:rPr>
        <w:t xml:space="preserve">The dataset covers scales with grid points </w:t>
      </w:r>
      <w:r w:rsidR="00DC6044" w:rsidRPr="008703BC">
        <w:rPr>
          <w:rStyle w:val="eop"/>
          <w:rFonts w:eastAsiaTheme="majorEastAsia"/>
        </w:rPr>
        <w:t>at 0.1</w:t>
      </w:r>
      <w:r w:rsidR="00DC6044" w:rsidRPr="008703BC">
        <w:t xml:space="preserve">° </w:t>
      </w:r>
      <w:r w:rsidR="00FD14F8" w:rsidRPr="008703BC">
        <w:t xml:space="preserve">resolution across the coastlines. There are also ocean grid points at </w:t>
      </w:r>
      <w:r w:rsidR="00E521D0" w:rsidRPr="008703BC">
        <w:t>0.25°, 0.5° and 1° resolutions, depending on the distance from the coastline.</w:t>
      </w:r>
    </w:p>
    <w:p w14:paraId="22A9E3AA" w14:textId="77777777" w:rsidR="007103DE" w:rsidRPr="008703BC" w:rsidRDefault="007103DE" w:rsidP="007103DE">
      <w:pPr>
        <w:pStyle w:val="paragraph"/>
        <w:spacing w:before="0" w:beforeAutospacing="0" w:after="0" w:afterAutospacing="0"/>
        <w:ind w:left="720"/>
        <w:textAlignment w:val="baseline"/>
        <w:rPr>
          <w:rFonts w:eastAsiaTheme="majorEastAsia"/>
        </w:rPr>
      </w:pPr>
    </w:p>
    <w:p w14:paraId="760ED73D" w14:textId="183443B4" w:rsidR="007103DE" w:rsidRPr="008703BC" w:rsidRDefault="007103DE" w:rsidP="007103DE">
      <w:pPr>
        <w:pStyle w:val="paragraph"/>
        <w:spacing w:before="0" w:beforeAutospacing="0" w:after="0" w:afterAutospacing="0"/>
        <w:textAlignment w:val="baseline"/>
      </w:pPr>
      <w:r w:rsidRPr="008703BC">
        <w:t xml:space="preserve">The main variables </w:t>
      </w:r>
      <w:r w:rsidR="007464B8" w:rsidRPr="008703BC">
        <w:t>of focus in the dataset are:</w:t>
      </w:r>
    </w:p>
    <w:p w14:paraId="72652D60" w14:textId="1114A8C0" w:rsidR="007464B8" w:rsidRPr="008703BC" w:rsidRDefault="007464B8" w:rsidP="007464B8">
      <w:pPr>
        <w:pStyle w:val="paragraph"/>
        <w:numPr>
          <w:ilvl w:val="0"/>
          <w:numId w:val="8"/>
        </w:numPr>
        <w:spacing w:before="0" w:beforeAutospacing="0" w:after="0" w:afterAutospacing="0"/>
        <w:textAlignment w:val="baseline"/>
        <w:rPr>
          <w:rFonts w:eastAsiaTheme="majorEastAsia"/>
        </w:rPr>
      </w:pPr>
      <w:r w:rsidRPr="008703BC">
        <w:t>Mean Sea Level: The annual mean sea level relative to the 1986-2005 reference period</w:t>
      </w:r>
      <w:r w:rsidR="004F3400" w:rsidRPr="008703BC">
        <w:t>.</w:t>
      </w:r>
    </w:p>
    <w:p w14:paraId="22707ED7" w14:textId="5FB75881" w:rsidR="004F3400" w:rsidRPr="008703BC" w:rsidRDefault="004F3400" w:rsidP="007464B8">
      <w:pPr>
        <w:pStyle w:val="paragraph"/>
        <w:numPr>
          <w:ilvl w:val="0"/>
          <w:numId w:val="8"/>
        </w:numPr>
        <w:spacing w:before="0" w:beforeAutospacing="0" w:after="0" w:afterAutospacing="0"/>
        <w:textAlignment w:val="baseline"/>
        <w:rPr>
          <w:rStyle w:val="eop"/>
          <w:rFonts w:eastAsiaTheme="majorEastAsia"/>
        </w:rPr>
      </w:pPr>
      <w:r w:rsidRPr="008703BC">
        <w:rPr>
          <w:rStyle w:val="eop"/>
          <w:rFonts w:eastAsiaTheme="majorEastAsia"/>
        </w:rPr>
        <w:lastRenderedPageBreak/>
        <w:t>Storm Surge Residual: This calculates as the difference between the total water level and the tidal elevation.</w:t>
      </w:r>
    </w:p>
    <w:p w14:paraId="2729E003" w14:textId="3456E57A" w:rsidR="00D11C5B" w:rsidRPr="008703BC" w:rsidRDefault="00D11C5B" w:rsidP="007464B8">
      <w:pPr>
        <w:pStyle w:val="paragraph"/>
        <w:numPr>
          <w:ilvl w:val="0"/>
          <w:numId w:val="8"/>
        </w:numPr>
        <w:spacing w:before="0" w:beforeAutospacing="0" w:after="0" w:afterAutospacing="0"/>
        <w:textAlignment w:val="baseline"/>
        <w:rPr>
          <w:rStyle w:val="eop"/>
          <w:rFonts w:eastAsiaTheme="majorEastAsia"/>
        </w:rPr>
      </w:pPr>
      <w:r w:rsidRPr="008703BC">
        <w:rPr>
          <w:rStyle w:val="eop"/>
          <w:rFonts w:eastAsiaTheme="majorEastAsia"/>
        </w:rPr>
        <w:t xml:space="preserve">Tidal Elevation: Derived from GTSM simulations by using only the celestial tide-generating factors. </w:t>
      </w:r>
    </w:p>
    <w:p w14:paraId="5200E69D" w14:textId="189BB9D5" w:rsidR="00A00454" w:rsidRPr="008703BC" w:rsidRDefault="00A00454" w:rsidP="007464B8">
      <w:pPr>
        <w:pStyle w:val="paragraph"/>
        <w:numPr>
          <w:ilvl w:val="0"/>
          <w:numId w:val="8"/>
        </w:numPr>
        <w:spacing w:before="0" w:beforeAutospacing="0" w:after="0" w:afterAutospacing="0"/>
        <w:textAlignment w:val="baseline"/>
        <w:rPr>
          <w:rStyle w:val="eop"/>
          <w:rFonts w:eastAsiaTheme="majorEastAsia"/>
        </w:rPr>
      </w:pPr>
      <w:r w:rsidRPr="008703BC">
        <w:rPr>
          <w:rStyle w:val="eop"/>
          <w:rFonts w:eastAsiaTheme="majorEastAsia"/>
        </w:rPr>
        <w:t xml:space="preserve">Total Water Level: Summed together using contributions from pure tide, storm surge, and changes in annual mean sea level. </w:t>
      </w:r>
    </w:p>
    <w:p w14:paraId="707FCDD9" w14:textId="77777777" w:rsidR="0073473F" w:rsidRPr="008703BC" w:rsidRDefault="0073473F" w:rsidP="00362996">
      <w:pPr>
        <w:pStyle w:val="paragraph"/>
        <w:spacing w:before="0" w:beforeAutospacing="0" w:after="0" w:afterAutospacing="0"/>
        <w:textAlignment w:val="baseline"/>
        <w:rPr>
          <w:rStyle w:val="eop"/>
          <w:rFonts w:eastAsiaTheme="majorEastAsia"/>
        </w:rPr>
      </w:pPr>
    </w:p>
    <w:p w14:paraId="7BC2B511" w14:textId="5E1209FE" w:rsidR="00362996" w:rsidRPr="008703BC" w:rsidRDefault="0073473F" w:rsidP="00362996">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There are some relevant limitations and </w:t>
      </w:r>
      <w:r w:rsidR="00CD6B61" w:rsidRPr="008703BC">
        <w:rPr>
          <w:rStyle w:val="eop"/>
          <w:rFonts w:eastAsiaTheme="majorEastAsia"/>
        </w:rPr>
        <w:t xml:space="preserve">potential </w:t>
      </w:r>
      <w:r w:rsidRPr="008703BC">
        <w:rPr>
          <w:rStyle w:val="eop"/>
          <w:rFonts w:eastAsiaTheme="majorEastAsia"/>
        </w:rPr>
        <w:t xml:space="preserve">biases </w:t>
      </w:r>
      <w:r w:rsidR="00AF36C7" w:rsidRPr="008703BC">
        <w:rPr>
          <w:rStyle w:val="eop"/>
          <w:rFonts w:eastAsiaTheme="majorEastAsia"/>
        </w:rPr>
        <w:t xml:space="preserve">which can be inferred based on the </w:t>
      </w:r>
      <w:r w:rsidR="007F2CBD" w:rsidRPr="008703BC">
        <w:rPr>
          <w:rStyle w:val="eop"/>
          <w:rFonts w:eastAsiaTheme="majorEastAsia"/>
        </w:rPr>
        <w:t xml:space="preserve">nature of the dataset. </w:t>
      </w:r>
      <w:proofErr w:type="spellStart"/>
      <w:r w:rsidR="00A86B02" w:rsidRPr="008703BC">
        <w:rPr>
          <w:rStyle w:val="eop"/>
          <w:rFonts w:eastAsiaTheme="majorEastAsia"/>
        </w:rPr>
        <w:t>HighResMIP</w:t>
      </w:r>
      <w:proofErr w:type="spellEnd"/>
      <w:r w:rsidR="00A86B02" w:rsidRPr="008703BC">
        <w:rPr>
          <w:rStyle w:val="eop"/>
          <w:rFonts w:eastAsiaTheme="majorEastAsia"/>
        </w:rPr>
        <w:t xml:space="preserve"> </w:t>
      </w:r>
      <w:r w:rsidR="009127D5" w:rsidRPr="008703BC">
        <w:rPr>
          <w:rStyle w:val="eop"/>
          <w:rFonts w:eastAsiaTheme="majorEastAsia"/>
        </w:rPr>
        <w:t xml:space="preserve">multi-model ensemble is used to quantify uncertainties in the data. This suggests that </w:t>
      </w:r>
      <w:r w:rsidR="00D72105" w:rsidRPr="008703BC">
        <w:rPr>
          <w:rStyle w:val="eop"/>
          <w:rFonts w:eastAsiaTheme="majorEastAsia"/>
        </w:rPr>
        <w:t xml:space="preserve">variability in the projections exists due to differences between the GCMs used. </w:t>
      </w:r>
      <w:r w:rsidR="00F33D79" w:rsidRPr="008703BC">
        <w:rPr>
          <w:rStyle w:val="eop"/>
          <w:rFonts w:eastAsiaTheme="majorEastAsia"/>
        </w:rPr>
        <w:t xml:space="preserve">There is also the exclusion of tectonic and subsidence factors mentioned in the </w:t>
      </w:r>
      <w:r w:rsidR="00D1483B" w:rsidRPr="008703BC">
        <w:rPr>
          <w:rStyle w:val="eop"/>
          <w:rFonts w:eastAsiaTheme="majorEastAsia"/>
        </w:rPr>
        <w:t xml:space="preserve">description of the mean sea level variable. </w:t>
      </w:r>
      <w:r w:rsidR="00BC3EC7" w:rsidRPr="008703BC">
        <w:rPr>
          <w:rStyle w:val="eop"/>
          <w:rFonts w:eastAsiaTheme="majorEastAsia"/>
        </w:rPr>
        <w:t xml:space="preserve">The temporal coverage </w:t>
      </w:r>
      <w:r w:rsidR="009E4444" w:rsidRPr="008703BC">
        <w:rPr>
          <w:rStyle w:val="eop"/>
          <w:rFonts w:eastAsiaTheme="majorEastAsia"/>
        </w:rPr>
        <w:t xml:space="preserve">of different time spans may affect the continuity and comparability of the dataset (ERA5 reanalysis: </w:t>
      </w:r>
      <w:r w:rsidR="00CE7D1A" w:rsidRPr="008703BC">
        <w:rPr>
          <w:rStyle w:val="eop"/>
          <w:rFonts w:eastAsiaTheme="majorEastAsia"/>
        </w:rPr>
        <w:t>1979-2018, historical climate projections 1950-2014, and future projections: 2015</w:t>
      </w:r>
      <w:r w:rsidR="001D2E68" w:rsidRPr="008703BC">
        <w:rPr>
          <w:rStyle w:val="eop"/>
          <w:rFonts w:eastAsiaTheme="majorEastAsia"/>
        </w:rPr>
        <w:t>-</w:t>
      </w:r>
      <w:r w:rsidR="00CE7D1A" w:rsidRPr="008703BC">
        <w:rPr>
          <w:rStyle w:val="eop"/>
          <w:rFonts w:eastAsiaTheme="majorEastAsia"/>
        </w:rPr>
        <w:t>2050)</w:t>
      </w:r>
      <w:r w:rsidR="001D2E68" w:rsidRPr="008703BC">
        <w:rPr>
          <w:rStyle w:val="eop"/>
          <w:rFonts w:eastAsiaTheme="majorEastAsia"/>
        </w:rPr>
        <w:t>.</w:t>
      </w:r>
      <w:r w:rsidR="00D52202" w:rsidRPr="008703BC">
        <w:rPr>
          <w:rStyle w:val="eop"/>
          <w:rFonts w:eastAsiaTheme="majorEastAsia"/>
        </w:rPr>
        <w:t xml:space="preserve"> </w:t>
      </w:r>
    </w:p>
    <w:p w14:paraId="07B0F69D" w14:textId="77777777" w:rsidR="00FD5176" w:rsidRPr="008703BC" w:rsidRDefault="00FD5176" w:rsidP="00362996">
      <w:pPr>
        <w:pStyle w:val="paragraph"/>
        <w:spacing w:before="0" w:beforeAutospacing="0" w:after="0" w:afterAutospacing="0"/>
        <w:textAlignment w:val="baseline"/>
        <w:rPr>
          <w:rStyle w:val="eop"/>
          <w:rFonts w:eastAsiaTheme="majorEastAsia"/>
        </w:rPr>
      </w:pPr>
    </w:p>
    <w:p w14:paraId="1409CD85" w14:textId="29331895" w:rsidR="00FD5176" w:rsidRPr="008703BC" w:rsidRDefault="00FD5176" w:rsidP="00362996">
      <w:pPr>
        <w:pStyle w:val="paragraph"/>
        <w:spacing w:before="0" w:beforeAutospacing="0" w:after="0" w:afterAutospacing="0"/>
        <w:textAlignment w:val="baseline"/>
        <w:rPr>
          <w:rStyle w:val="eop"/>
          <w:rFonts w:eastAsiaTheme="majorEastAsia"/>
        </w:rPr>
      </w:pPr>
      <w:r w:rsidRPr="008703BC">
        <w:rPr>
          <w:rStyle w:val="eop"/>
          <w:rFonts w:eastAsiaTheme="majorEastAsia"/>
        </w:rPr>
        <w:t>The use of the GTSM is preferred in this paper due to a strong</w:t>
      </w:r>
      <w:r w:rsidR="008C5BEA" w:rsidRPr="008703BC">
        <w:rPr>
          <w:rStyle w:val="eop"/>
          <w:rFonts w:eastAsiaTheme="majorEastAsia"/>
        </w:rPr>
        <w:t xml:space="preserve"> coverage in comparison to tidal gauge data around the coast of Ireland.</w:t>
      </w:r>
      <w:r w:rsidR="00087FA6" w:rsidRPr="008703BC">
        <w:rPr>
          <w:rStyle w:val="eop"/>
          <w:rFonts w:eastAsiaTheme="majorEastAsia"/>
        </w:rPr>
        <w:t xml:space="preserve"> There is a </w:t>
      </w:r>
      <w:proofErr w:type="spellStart"/>
      <w:r w:rsidR="00087FA6" w:rsidRPr="008703BC">
        <w:rPr>
          <w:rStyle w:val="eop"/>
          <w:rFonts w:eastAsiaTheme="majorEastAsia"/>
        </w:rPr>
        <w:t>plentitude</w:t>
      </w:r>
      <w:proofErr w:type="spellEnd"/>
      <w:r w:rsidR="00087FA6" w:rsidRPr="008703BC">
        <w:rPr>
          <w:rStyle w:val="eop"/>
          <w:rFonts w:eastAsiaTheme="majorEastAsia"/>
        </w:rPr>
        <w:t xml:space="preserve"> of </w:t>
      </w:r>
      <w:r w:rsidR="00326EEF" w:rsidRPr="008703BC">
        <w:rPr>
          <w:rStyle w:val="eop"/>
          <w:rFonts w:eastAsiaTheme="majorEastAsia"/>
        </w:rPr>
        <w:t xml:space="preserve">prior research which validates the model and </w:t>
      </w:r>
      <w:r w:rsidR="001A0DE9" w:rsidRPr="008703BC">
        <w:rPr>
          <w:rStyle w:val="eop"/>
          <w:rFonts w:eastAsiaTheme="majorEastAsia"/>
        </w:rPr>
        <w:t>reasserts its accuracy in mapping sea level surges. (REFERENCE)</w:t>
      </w:r>
      <w:r w:rsidR="00087FA6" w:rsidRPr="008703BC">
        <w:rPr>
          <w:rStyle w:val="eop"/>
          <w:rFonts w:eastAsiaTheme="majorEastAsia"/>
        </w:rPr>
        <w:t xml:space="preserve"> </w:t>
      </w:r>
    </w:p>
    <w:p w14:paraId="1F8CFD15" w14:textId="77777777" w:rsidR="00A311F7" w:rsidRPr="008703BC" w:rsidRDefault="00A311F7" w:rsidP="00362996">
      <w:pPr>
        <w:pStyle w:val="paragraph"/>
        <w:spacing w:before="0" w:beforeAutospacing="0" w:after="0" w:afterAutospacing="0"/>
        <w:textAlignment w:val="baseline"/>
        <w:rPr>
          <w:rStyle w:val="eop"/>
          <w:rFonts w:eastAsiaTheme="majorEastAsia"/>
        </w:rPr>
      </w:pPr>
    </w:p>
    <w:p w14:paraId="691FBC01" w14:textId="77777777" w:rsidR="00A311F7" w:rsidRPr="008703BC" w:rsidRDefault="00A311F7" w:rsidP="00362996">
      <w:pPr>
        <w:pStyle w:val="paragraph"/>
        <w:spacing w:before="0" w:beforeAutospacing="0" w:after="0" w:afterAutospacing="0"/>
        <w:textAlignment w:val="baseline"/>
        <w:rPr>
          <w:rStyle w:val="eop"/>
          <w:rFonts w:eastAsiaTheme="majorEastAsia"/>
        </w:rPr>
      </w:pPr>
    </w:p>
    <w:p w14:paraId="5A39EF3D" w14:textId="77777777" w:rsidR="00730551" w:rsidRPr="008703BC" w:rsidRDefault="00730551" w:rsidP="00CB64D2">
      <w:pPr>
        <w:pStyle w:val="paragraph"/>
        <w:spacing w:before="0" w:beforeAutospacing="0" w:after="0" w:afterAutospacing="0"/>
        <w:textAlignment w:val="baseline"/>
        <w:rPr>
          <w:rStyle w:val="eop"/>
          <w:rFonts w:eastAsiaTheme="majorEastAsia"/>
        </w:rPr>
      </w:pPr>
    </w:p>
    <w:p w14:paraId="51811AAD" w14:textId="77777777" w:rsidR="00155A52" w:rsidRPr="008703BC" w:rsidRDefault="00155A52" w:rsidP="00397D37">
      <w:pPr>
        <w:pStyle w:val="paragraph"/>
        <w:spacing w:before="0" w:beforeAutospacing="0" w:after="0" w:afterAutospacing="0"/>
        <w:textAlignment w:val="baseline"/>
        <w:rPr>
          <w:rFonts w:ascii="Segoe UI" w:hAnsi="Segoe UI" w:cs="Segoe UI"/>
          <w:b/>
          <w:bCs/>
          <w:sz w:val="18"/>
          <w:szCs w:val="18"/>
        </w:rPr>
      </w:pPr>
    </w:p>
    <w:p w14:paraId="2DE31853" w14:textId="77777777"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normaltextrun"/>
          <w:rFonts w:eastAsiaTheme="majorEastAsia"/>
          <w:b/>
          <w:bCs/>
          <w:sz w:val="28"/>
          <w:szCs w:val="28"/>
        </w:rPr>
        <w:t>   2.3 Exploratory Data Analysis</w:t>
      </w:r>
      <w:r w:rsidRPr="008703BC">
        <w:rPr>
          <w:rStyle w:val="eop"/>
          <w:rFonts w:eastAsiaTheme="majorEastAsia"/>
          <w:b/>
          <w:bCs/>
        </w:rPr>
        <w:t> </w:t>
      </w:r>
    </w:p>
    <w:p w14:paraId="7C28F27A" w14:textId="77777777"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normaltextrun"/>
          <w:rFonts w:eastAsiaTheme="majorEastAsia"/>
          <w:b/>
          <w:bCs/>
          <w:sz w:val="28"/>
          <w:szCs w:val="28"/>
        </w:rPr>
        <w:t>   </w:t>
      </w:r>
      <w:r w:rsidRPr="008703BC">
        <w:rPr>
          <w:rStyle w:val="eop"/>
          <w:rFonts w:eastAsiaTheme="majorEastAsia"/>
          <w:b/>
          <w:bCs/>
        </w:rPr>
        <w:t> </w:t>
      </w:r>
    </w:p>
    <w:p w14:paraId="49EB39B7" w14:textId="77777777" w:rsidR="00CB64D2" w:rsidRPr="008703BC" w:rsidRDefault="00CB64D2" w:rsidP="00CB64D2">
      <w:pPr>
        <w:pStyle w:val="paragraph"/>
        <w:spacing w:before="0" w:beforeAutospacing="0" w:after="0" w:afterAutospacing="0"/>
        <w:textAlignment w:val="baseline"/>
        <w:rPr>
          <w:rStyle w:val="eop"/>
          <w:rFonts w:eastAsiaTheme="majorEastAsia"/>
          <w:b/>
          <w:bCs/>
        </w:rPr>
      </w:pPr>
      <w:r w:rsidRPr="008703BC">
        <w:rPr>
          <w:rStyle w:val="normaltextrun"/>
          <w:rFonts w:eastAsiaTheme="majorEastAsia"/>
          <w:b/>
          <w:bCs/>
          <w:sz w:val="28"/>
          <w:szCs w:val="28"/>
        </w:rPr>
        <w:t>[Show EDA which helped you gain insights and understand the characteristics of the data. Describe the exploratory analysis techniques used, such as summary statistics, data visualization, or data transformations. Present any interesting patterns, trends, or relationships observed in the data.]</w:t>
      </w:r>
      <w:r w:rsidRPr="008703BC">
        <w:rPr>
          <w:rStyle w:val="eop"/>
          <w:rFonts w:eastAsiaTheme="majorEastAsia"/>
          <w:b/>
          <w:bCs/>
        </w:rPr>
        <w:t> </w:t>
      </w:r>
    </w:p>
    <w:p w14:paraId="32A12B3E" w14:textId="77777777" w:rsidR="00062843" w:rsidRPr="008703BC" w:rsidRDefault="00062843" w:rsidP="00CB64D2">
      <w:pPr>
        <w:pStyle w:val="paragraph"/>
        <w:spacing w:before="0" w:beforeAutospacing="0" w:after="0" w:afterAutospacing="0"/>
        <w:textAlignment w:val="baseline"/>
        <w:rPr>
          <w:rStyle w:val="eop"/>
          <w:rFonts w:eastAsiaTheme="majorEastAsia"/>
        </w:rPr>
      </w:pPr>
    </w:p>
    <w:p w14:paraId="09554BAC" w14:textId="504368A5" w:rsidR="00062843" w:rsidRPr="008703BC" w:rsidRDefault="00062843"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In this section, </w:t>
      </w:r>
      <w:ins w:id="62" w:author="Niamh Cahill" w:date="2024-07-08T09:22:00Z">
        <w:r w:rsidR="00977697">
          <w:rPr>
            <w:rStyle w:val="eop"/>
            <w:rFonts w:eastAsiaTheme="majorEastAsia"/>
          </w:rPr>
          <w:t xml:space="preserve">we consider </w:t>
        </w:r>
      </w:ins>
      <w:r w:rsidR="00604C1E" w:rsidRPr="008703BC">
        <w:rPr>
          <w:rStyle w:val="eop"/>
          <w:rFonts w:eastAsiaTheme="majorEastAsia"/>
        </w:rPr>
        <w:t>an exploratory data analysis</w:t>
      </w:r>
      <w:del w:id="63" w:author="Niamh Cahill" w:date="2024-07-08T09:28:00Z">
        <w:r w:rsidR="00604C1E" w:rsidRPr="008703BC" w:rsidDel="00977697">
          <w:rPr>
            <w:rStyle w:val="eop"/>
            <w:rFonts w:eastAsiaTheme="majorEastAsia"/>
          </w:rPr>
          <w:delText xml:space="preserve"> </w:delText>
        </w:r>
      </w:del>
      <w:del w:id="64" w:author="Niamh Cahill" w:date="2024-07-08T09:22:00Z">
        <w:r w:rsidR="00604C1E" w:rsidRPr="008703BC" w:rsidDel="00977697">
          <w:rPr>
            <w:rStyle w:val="eop"/>
            <w:rFonts w:eastAsiaTheme="majorEastAsia"/>
          </w:rPr>
          <w:delText>on the dataset will be broken down</w:delText>
        </w:r>
        <w:r w:rsidR="005A23C8" w:rsidRPr="008703BC" w:rsidDel="00977697">
          <w:rPr>
            <w:rStyle w:val="eop"/>
            <w:rFonts w:eastAsiaTheme="majorEastAsia"/>
          </w:rPr>
          <w:delText xml:space="preserve"> and initial findings are shown. The primary</w:delText>
        </w:r>
      </w:del>
      <w:ins w:id="65" w:author="Niamh Cahill" w:date="2024-07-08T09:28:00Z">
        <w:r w:rsidR="00977697">
          <w:rPr>
            <w:rStyle w:val="eop"/>
            <w:rFonts w:eastAsiaTheme="majorEastAsia"/>
          </w:rPr>
          <w:t xml:space="preserve">. </w:t>
        </w:r>
      </w:ins>
      <w:commentRangeStart w:id="66"/>
      <w:del w:id="67" w:author="Niamh Cahill" w:date="2024-07-08T09:22:00Z">
        <w:r w:rsidR="005A23C8" w:rsidRPr="008703BC" w:rsidDel="00977697">
          <w:rPr>
            <w:rStyle w:val="eop"/>
            <w:rFonts w:eastAsiaTheme="majorEastAsia"/>
          </w:rPr>
          <w:delText xml:space="preserve"> </w:delText>
        </w:r>
      </w:del>
      <w:del w:id="68" w:author="Niamh Cahill" w:date="2024-07-08T09:28:00Z">
        <w:r w:rsidR="005A23C8" w:rsidRPr="008703BC" w:rsidDel="00977697">
          <w:rPr>
            <w:rStyle w:val="eop"/>
            <w:rFonts w:eastAsiaTheme="majorEastAsia"/>
          </w:rPr>
          <w:delText xml:space="preserve">focus </w:delText>
        </w:r>
        <w:r w:rsidR="00715B1A" w:rsidRPr="008703BC" w:rsidDel="00977697">
          <w:rPr>
            <w:rStyle w:val="eop"/>
            <w:rFonts w:eastAsiaTheme="majorEastAsia"/>
          </w:rPr>
          <w:delText xml:space="preserve">station </w:delText>
        </w:r>
      </w:del>
      <w:del w:id="69" w:author="Niamh Cahill" w:date="2024-07-08T09:22:00Z">
        <w:r w:rsidR="00715B1A" w:rsidRPr="008703BC" w:rsidDel="00977697">
          <w:rPr>
            <w:rStyle w:val="eop"/>
            <w:rFonts w:eastAsiaTheme="majorEastAsia"/>
          </w:rPr>
          <w:delText>is</w:delText>
        </w:r>
      </w:del>
      <w:del w:id="70" w:author="Niamh Cahill" w:date="2024-07-08T09:28:00Z">
        <w:r w:rsidR="00715B1A" w:rsidRPr="008703BC" w:rsidDel="00977697">
          <w:rPr>
            <w:rStyle w:val="eop"/>
            <w:rFonts w:eastAsiaTheme="majorEastAsia"/>
          </w:rPr>
          <w:delText xml:space="preserve"> Dun Laoghaire</w:delText>
        </w:r>
      </w:del>
      <w:del w:id="71" w:author="Niamh Cahill" w:date="2024-07-08T09:22:00Z">
        <w:r w:rsidR="00715B1A" w:rsidRPr="008703BC" w:rsidDel="00977697">
          <w:rPr>
            <w:rStyle w:val="eop"/>
            <w:rFonts w:eastAsiaTheme="majorEastAsia"/>
          </w:rPr>
          <w:delText>, identified in the data by station number 795.</w:delText>
        </w:r>
      </w:del>
      <w:del w:id="72" w:author="Niamh Cahill" w:date="2024-07-08T09:28:00Z">
        <w:r w:rsidR="00715B1A" w:rsidRPr="008703BC" w:rsidDel="00977697">
          <w:rPr>
            <w:rStyle w:val="eop"/>
            <w:rFonts w:eastAsiaTheme="majorEastAsia"/>
          </w:rPr>
          <w:delText xml:space="preserve"> </w:delText>
        </w:r>
      </w:del>
      <w:r w:rsidR="00AE5585" w:rsidRPr="008703BC">
        <w:rPr>
          <w:rStyle w:val="eop"/>
          <w:rFonts w:eastAsiaTheme="majorEastAsia"/>
        </w:rPr>
        <w:t>This</w:t>
      </w:r>
      <w:commentRangeEnd w:id="66"/>
      <w:r w:rsidR="00977697">
        <w:rPr>
          <w:rStyle w:val="CommentReference"/>
          <w:rFonts w:asciiTheme="minorHAnsi" w:eastAsiaTheme="minorHAnsi" w:hAnsiTheme="minorHAnsi" w:cstheme="minorBidi"/>
          <w:kern w:val="2"/>
          <w:lang w:eastAsia="en-US"/>
          <w14:ligatures w14:val="standardContextual"/>
        </w:rPr>
        <w:commentReference w:id="66"/>
      </w:r>
      <w:r w:rsidR="00AE5585" w:rsidRPr="008703BC">
        <w:rPr>
          <w:rStyle w:val="eop"/>
          <w:rFonts w:eastAsiaTheme="majorEastAsia"/>
        </w:rPr>
        <w:t xml:space="preserve"> process is crucial in the understanding of the dataset’s characteristics, identifying patterns, trends and relationships</w:t>
      </w:r>
      <w:r w:rsidR="00D845F3" w:rsidRPr="008703BC">
        <w:rPr>
          <w:rStyle w:val="eop"/>
          <w:rFonts w:eastAsiaTheme="majorEastAsia"/>
        </w:rPr>
        <w:t xml:space="preserve">, as well as providing insights that guide further analysis. </w:t>
      </w:r>
    </w:p>
    <w:p w14:paraId="57D0101D" w14:textId="77777777" w:rsidR="007F1BD4" w:rsidRPr="008703BC" w:rsidRDefault="007F1BD4" w:rsidP="00CB64D2">
      <w:pPr>
        <w:pStyle w:val="paragraph"/>
        <w:spacing w:before="0" w:beforeAutospacing="0" w:after="0" w:afterAutospacing="0"/>
        <w:textAlignment w:val="baseline"/>
        <w:rPr>
          <w:rStyle w:val="eop"/>
          <w:rFonts w:eastAsiaTheme="majorEastAsia"/>
        </w:rPr>
      </w:pPr>
    </w:p>
    <w:p w14:paraId="7F48A822" w14:textId="3BE2CB7C" w:rsidR="007F1BD4" w:rsidRPr="008703BC" w:rsidRDefault="00706C87"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The dataset contain</w:t>
      </w:r>
      <w:r w:rsidR="004E6CCD" w:rsidRPr="008703BC">
        <w:rPr>
          <w:rStyle w:val="eop"/>
          <w:rFonts w:eastAsiaTheme="majorEastAsia"/>
        </w:rPr>
        <w:t>s</w:t>
      </w:r>
      <w:r w:rsidRPr="008703BC">
        <w:rPr>
          <w:rStyle w:val="eop"/>
          <w:rFonts w:eastAsiaTheme="majorEastAsia"/>
        </w:rPr>
        <w:t xml:space="preserve"> several factors, including the source station name (as a character variable), the year, month, and day of the measurement (as numeric variables), the daily maximum surge value (a numeric variable), the date and time of the measurement (as a </w:t>
      </w:r>
      <w:proofErr w:type="spellStart"/>
      <w:r w:rsidRPr="008703BC">
        <w:rPr>
          <w:rStyle w:val="eop"/>
          <w:rFonts w:eastAsiaTheme="majorEastAsia"/>
        </w:rPr>
        <w:t>POSIXct</w:t>
      </w:r>
      <w:proofErr w:type="spellEnd"/>
      <w:r w:rsidRPr="008703BC">
        <w:rPr>
          <w:rStyle w:val="eop"/>
          <w:rFonts w:eastAsiaTheme="majorEastAsia"/>
        </w:rPr>
        <w:t xml:space="preserve"> variable), and the longitude and latitude of the station (as numeric variables).</w:t>
      </w:r>
      <w:r w:rsidR="00D32371" w:rsidRPr="008703BC">
        <w:rPr>
          <w:rStyle w:val="eop"/>
          <w:rFonts w:eastAsiaTheme="majorEastAsia"/>
        </w:rPr>
        <w:t xml:space="preserve"> No null or duplicate values exist in the data. </w:t>
      </w:r>
    </w:p>
    <w:p w14:paraId="40240E76" w14:textId="77777777" w:rsidR="00CE0BA9" w:rsidRPr="008703BC" w:rsidRDefault="00CE0BA9" w:rsidP="00CB64D2">
      <w:pPr>
        <w:pStyle w:val="paragraph"/>
        <w:spacing w:before="0" w:beforeAutospacing="0" w:after="0" w:afterAutospacing="0"/>
        <w:textAlignment w:val="baseline"/>
        <w:rPr>
          <w:rStyle w:val="eop"/>
          <w:rFonts w:eastAsiaTheme="majorEastAsia"/>
        </w:rPr>
      </w:pPr>
    </w:p>
    <w:p w14:paraId="4F54B2B2" w14:textId="5C251DFA" w:rsidR="006B46CB" w:rsidRDefault="00CE0BA9" w:rsidP="006B46CB">
      <w:pPr>
        <w:pStyle w:val="paragraph"/>
        <w:spacing w:before="0" w:beforeAutospacing="0" w:after="0" w:afterAutospacing="0"/>
        <w:textAlignment w:val="baseline"/>
        <w:rPr>
          <w:ins w:id="73" w:author="Niamh Cahill" w:date="2024-07-08T09:23:00Z"/>
          <w:rStyle w:val="eop"/>
          <w:rFonts w:eastAsiaTheme="majorEastAsia"/>
        </w:rPr>
      </w:pPr>
      <w:r w:rsidRPr="008703BC">
        <w:rPr>
          <w:rStyle w:val="eop"/>
          <w:rFonts w:eastAsiaTheme="majorEastAsia"/>
        </w:rPr>
        <w:t xml:space="preserve">To better facilitate analysis, the </w:t>
      </w:r>
      <w:proofErr w:type="spellStart"/>
      <w:r w:rsidRPr="008703BC">
        <w:rPr>
          <w:rStyle w:val="eop"/>
          <w:rFonts w:eastAsiaTheme="majorEastAsia"/>
          <w:i/>
          <w:iCs/>
        </w:rPr>
        <w:t>date_time</w:t>
      </w:r>
      <w:proofErr w:type="spellEnd"/>
      <w:r w:rsidRPr="008703BC">
        <w:rPr>
          <w:rStyle w:val="eop"/>
          <w:rFonts w:eastAsiaTheme="majorEastAsia"/>
        </w:rPr>
        <w:t xml:space="preserve"> column was converted to a date format, and additional time-based features such as year and month were extracted. </w:t>
      </w:r>
      <w:r w:rsidR="004E6CCD" w:rsidRPr="008703BC">
        <w:rPr>
          <w:rStyle w:val="eop"/>
          <w:rFonts w:eastAsiaTheme="majorEastAsia"/>
        </w:rPr>
        <w:t xml:space="preserve">Furthermore, a </w:t>
      </w:r>
      <w:r w:rsidRPr="008703BC">
        <w:rPr>
          <w:rStyle w:val="eop"/>
          <w:rFonts w:eastAsiaTheme="majorEastAsia"/>
        </w:rPr>
        <w:t>custom order for months from July to June was defined to better reflect seasonal patterns</w:t>
      </w:r>
      <w:r w:rsidR="004E6CCD" w:rsidRPr="008703BC">
        <w:rPr>
          <w:rStyle w:val="eop"/>
          <w:rFonts w:eastAsiaTheme="majorEastAsia"/>
        </w:rPr>
        <w:t xml:space="preserve">, as </w:t>
      </w:r>
      <w:r w:rsidR="00067052" w:rsidRPr="008703BC">
        <w:rPr>
          <w:rStyle w:val="eop"/>
          <w:rFonts w:eastAsiaTheme="majorEastAsia"/>
        </w:rPr>
        <w:t xml:space="preserve">storm surges tend to spike in the winter </w:t>
      </w:r>
      <w:commentRangeStart w:id="74"/>
      <w:r w:rsidR="00067052" w:rsidRPr="008703BC">
        <w:rPr>
          <w:rStyle w:val="eop"/>
          <w:rFonts w:eastAsiaTheme="majorEastAsia"/>
        </w:rPr>
        <w:t>months</w:t>
      </w:r>
      <w:commentRangeEnd w:id="74"/>
      <w:r w:rsidR="00977697">
        <w:rPr>
          <w:rStyle w:val="CommentReference"/>
          <w:rFonts w:asciiTheme="minorHAnsi" w:eastAsiaTheme="minorHAnsi" w:hAnsiTheme="minorHAnsi" w:cstheme="minorBidi"/>
          <w:kern w:val="2"/>
          <w:lang w:eastAsia="en-US"/>
          <w14:ligatures w14:val="standardContextual"/>
        </w:rPr>
        <w:commentReference w:id="74"/>
      </w:r>
      <w:r w:rsidRPr="008703BC">
        <w:rPr>
          <w:rStyle w:val="eop"/>
          <w:rFonts w:eastAsiaTheme="majorEastAsia"/>
        </w:rPr>
        <w:t>.</w:t>
      </w:r>
    </w:p>
    <w:p w14:paraId="45DC3D2E" w14:textId="77777777" w:rsidR="00977697" w:rsidRDefault="00977697" w:rsidP="006B46CB">
      <w:pPr>
        <w:pStyle w:val="paragraph"/>
        <w:spacing w:before="0" w:beforeAutospacing="0" w:after="0" w:afterAutospacing="0"/>
        <w:textAlignment w:val="baseline"/>
        <w:rPr>
          <w:ins w:id="75" w:author="Niamh Cahill" w:date="2024-07-08T09:23:00Z"/>
          <w:rStyle w:val="eop"/>
          <w:rFonts w:eastAsiaTheme="majorEastAsia"/>
        </w:rPr>
      </w:pPr>
    </w:p>
    <w:p w14:paraId="37DA429C" w14:textId="77777777" w:rsidR="00977697" w:rsidRDefault="00977697" w:rsidP="006B46CB">
      <w:pPr>
        <w:pStyle w:val="paragraph"/>
        <w:spacing w:before="0" w:beforeAutospacing="0" w:after="0" w:afterAutospacing="0"/>
        <w:textAlignment w:val="baseline"/>
        <w:rPr>
          <w:ins w:id="76" w:author="Niamh Cahill" w:date="2024-07-08T09:23:00Z"/>
          <w:rStyle w:val="eop"/>
          <w:rFonts w:eastAsiaTheme="majorEastAsia"/>
        </w:rPr>
      </w:pPr>
    </w:p>
    <w:p w14:paraId="42D2DAFE" w14:textId="77777777" w:rsidR="00977697" w:rsidRPr="008703BC" w:rsidRDefault="00977697" w:rsidP="006B46CB">
      <w:pPr>
        <w:pStyle w:val="paragraph"/>
        <w:spacing w:before="0" w:beforeAutospacing="0" w:after="0" w:afterAutospacing="0"/>
        <w:textAlignment w:val="baseline"/>
        <w:rPr>
          <w:rStyle w:val="eop"/>
          <w:rFonts w:eastAsiaTheme="majorEastAsia"/>
        </w:rPr>
      </w:pPr>
    </w:p>
    <w:p w14:paraId="591BC012" w14:textId="77777777" w:rsidR="006B46CB" w:rsidRPr="008703BC" w:rsidRDefault="006B46CB" w:rsidP="006B46CB">
      <w:pPr>
        <w:pStyle w:val="paragraph"/>
        <w:spacing w:before="0" w:beforeAutospacing="0" w:after="0" w:afterAutospacing="0"/>
        <w:textAlignment w:val="baseline"/>
        <w:rPr>
          <w:rStyle w:val="eop"/>
          <w:rFonts w:eastAsiaTheme="majorEastAsia"/>
        </w:rPr>
      </w:pPr>
    </w:p>
    <w:p w14:paraId="4108C52C" w14:textId="6CCACEA8" w:rsidR="003A6107" w:rsidRPr="008703BC" w:rsidDel="00977697" w:rsidRDefault="006B46CB" w:rsidP="006B46CB">
      <w:pPr>
        <w:pStyle w:val="paragraph"/>
        <w:spacing w:before="0" w:beforeAutospacing="0" w:after="0" w:afterAutospacing="0"/>
        <w:textAlignment w:val="baseline"/>
        <w:rPr>
          <w:del w:id="77" w:author="Niamh Cahill" w:date="2024-07-08T09:29:00Z"/>
          <w:rStyle w:val="eop"/>
          <w:rFonts w:eastAsiaTheme="majorEastAsia"/>
        </w:rPr>
      </w:pPr>
      <w:del w:id="78" w:author="Niamh Cahill" w:date="2024-07-08T09:29:00Z">
        <w:r w:rsidRPr="008703BC" w:rsidDel="00977697">
          <w:rPr>
            <w:rStyle w:val="eop"/>
            <w:rFonts w:eastAsiaTheme="majorEastAsia"/>
          </w:rPr>
          <w:delText xml:space="preserve">Summary statistics were calculated for the </w:delText>
        </w:r>
        <w:r w:rsidR="00016BD8" w:rsidRPr="008703BC" w:rsidDel="00977697">
          <w:rPr>
            <w:rStyle w:val="eop"/>
            <w:rFonts w:eastAsiaTheme="majorEastAsia"/>
          </w:rPr>
          <w:delText>variable of interest, surge_daily_max:</w:delText>
        </w:r>
      </w:del>
    </w:p>
    <w:p w14:paraId="6B2264A0" w14:textId="3B670688" w:rsidR="003A6107" w:rsidRPr="008703BC" w:rsidDel="00977697" w:rsidRDefault="003A6107" w:rsidP="006B46CB">
      <w:pPr>
        <w:pStyle w:val="paragraph"/>
        <w:spacing w:before="0" w:beforeAutospacing="0" w:after="0" w:afterAutospacing="0"/>
        <w:textAlignment w:val="baseline"/>
        <w:rPr>
          <w:del w:id="79" w:author="Niamh Cahill" w:date="2024-07-08T09:29:00Z"/>
          <w:rStyle w:val="eop"/>
          <w:rFonts w:eastAsiaTheme="majorEastAsia"/>
        </w:rPr>
      </w:pPr>
    </w:p>
    <w:tbl>
      <w:tblPr>
        <w:tblStyle w:val="GridTable4-Accent4"/>
        <w:tblW w:w="9036" w:type="dxa"/>
        <w:tblLook w:val="04A0" w:firstRow="1" w:lastRow="0" w:firstColumn="1" w:lastColumn="0" w:noHBand="0" w:noVBand="1"/>
      </w:tblPr>
      <w:tblGrid>
        <w:gridCol w:w="1506"/>
        <w:gridCol w:w="1506"/>
        <w:gridCol w:w="1506"/>
        <w:gridCol w:w="1506"/>
        <w:gridCol w:w="1506"/>
        <w:gridCol w:w="1506"/>
      </w:tblGrid>
      <w:tr w:rsidR="00424535" w:rsidRPr="008703BC" w:rsidDel="00977697" w14:paraId="39EEEE09" w14:textId="2B31AB0B" w:rsidTr="00424535">
        <w:trPr>
          <w:cnfStyle w:val="100000000000" w:firstRow="1" w:lastRow="0" w:firstColumn="0" w:lastColumn="0" w:oddVBand="0" w:evenVBand="0" w:oddHBand="0" w:evenHBand="0" w:firstRowFirstColumn="0" w:firstRowLastColumn="0" w:lastRowFirstColumn="0" w:lastRowLastColumn="0"/>
          <w:trHeight w:val="333"/>
          <w:del w:id="80" w:author="Niamh Cahill" w:date="2024-07-08T09:29:00Z"/>
        </w:trPr>
        <w:tc>
          <w:tcPr>
            <w:cnfStyle w:val="001000000000" w:firstRow="0" w:lastRow="0" w:firstColumn="1" w:lastColumn="0" w:oddVBand="0" w:evenVBand="0" w:oddHBand="0" w:evenHBand="0" w:firstRowFirstColumn="0" w:firstRowLastColumn="0" w:lastRowFirstColumn="0" w:lastRowLastColumn="0"/>
            <w:tcW w:w="1506" w:type="dxa"/>
          </w:tcPr>
          <w:p w14:paraId="625E75B5" w14:textId="10FA760C" w:rsidR="00424535" w:rsidRPr="008703BC" w:rsidDel="00977697" w:rsidRDefault="00424535" w:rsidP="006B46CB">
            <w:pPr>
              <w:pStyle w:val="paragraph"/>
              <w:spacing w:before="0" w:beforeAutospacing="0" w:after="0" w:afterAutospacing="0"/>
              <w:textAlignment w:val="baseline"/>
              <w:rPr>
                <w:del w:id="81" w:author="Niamh Cahill" w:date="2024-07-08T09:29:00Z"/>
                <w:rStyle w:val="eop"/>
                <w:rFonts w:eastAsiaTheme="majorEastAsia"/>
                <w:b w:val="0"/>
                <w:bCs w:val="0"/>
              </w:rPr>
            </w:pPr>
            <w:commentRangeStart w:id="82"/>
            <w:del w:id="83" w:author="Niamh Cahill" w:date="2024-07-08T09:29:00Z">
              <w:r w:rsidRPr="008703BC" w:rsidDel="00977697">
                <w:rPr>
                  <w:rStyle w:val="eop"/>
                  <w:rFonts w:eastAsiaTheme="majorEastAsia"/>
                  <w:b w:val="0"/>
                  <w:bCs w:val="0"/>
                </w:rPr>
                <w:delText>Min.</w:delText>
              </w:r>
            </w:del>
          </w:p>
        </w:tc>
        <w:tc>
          <w:tcPr>
            <w:tcW w:w="1506" w:type="dxa"/>
          </w:tcPr>
          <w:p w14:paraId="5CD69065" w14:textId="19A662CF" w:rsidR="00424535" w:rsidRPr="008703BC" w:rsidDel="00977697" w:rsidRDefault="00424535" w:rsidP="006B46CB">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del w:id="84" w:author="Niamh Cahill" w:date="2024-07-08T09:29:00Z"/>
                <w:rStyle w:val="eop"/>
                <w:rFonts w:eastAsiaTheme="majorEastAsia"/>
              </w:rPr>
            </w:pPr>
            <w:del w:id="85" w:author="Niamh Cahill" w:date="2024-07-08T09:29:00Z">
              <w:r w:rsidRPr="008703BC" w:rsidDel="00977697">
                <w:rPr>
                  <w:rStyle w:val="eop"/>
                  <w:rFonts w:eastAsiaTheme="majorEastAsia"/>
                </w:rPr>
                <w:delText>1</w:delText>
              </w:r>
              <w:r w:rsidRPr="008703BC" w:rsidDel="00977697">
                <w:rPr>
                  <w:rStyle w:val="eop"/>
                  <w:rFonts w:eastAsiaTheme="majorEastAsia"/>
                  <w:vertAlign w:val="superscript"/>
                </w:rPr>
                <w:delText>st</w:delText>
              </w:r>
              <w:r w:rsidRPr="008703BC" w:rsidDel="00977697">
                <w:rPr>
                  <w:rStyle w:val="eop"/>
                  <w:rFonts w:eastAsiaTheme="majorEastAsia"/>
                </w:rPr>
                <w:delText xml:space="preserve"> Qu.</w:delText>
              </w:r>
            </w:del>
          </w:p>
        </w:tc>
        <w:tc>
          <w:tcPr>
            <w:tcW w:w="1506" w:type="dxa"/>
          </w:tcPr>
          <w:p w14:paraId="2E6E6542" w14:textId="13719930" w:rsidR="00424535" w:rsidRPr="008703BC" w:rsidDel="00977697" w:rsidRDefault="00424535" w:rsidP="006B46CB">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del w:id="86" w:author="Niamh Cahill" w:date="2024-07-08T09:29:00Z"/>
                <w:rStyle w:val="eop"/>
                <w:rFonts w:eastAsiaTheme="majorEastAsia"/>
              </w:rPr>
            </w:pPr>
            <w:del w:id="87" w:author="Niamh Cahill" w:date="2024-07-08T09:29:00Z">
              <w:r w:rsidRPr="008703BC" w:rsidDel="00977697">
                <w:rPr>
                  <w:rStyle w:val="eop"/>
                  <w:rFonts w:eastAsiaTheme="majorEastAsia"/>
                </w:rPr>
                <w:delText>Median</w:delText>
              </w:r>
            </w:del>
          </w:p>
        </w:tc>
        <w:tc>
          <w:tcPr>
            <w:tcW w:w="1506" w:type="dxa"/>
          </w:tcPr>
          <w:p w14:paraId="5C2F6466" w14:textId="3244AB31" w:rsidR="00424535" w:rsidRPr="008703BC" w:rsidDel="00977697" w:rsidRDefault="00424535" w:rsidP="006B46CB">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del w:id="88" w:author="Niamh Cahill" w:date="2024-07-08T09:29:00Z"/>
                <w:rStyle w:val="eop"/>
                <w:rFonts w:eastAsiaTheme="majorEastAsia"/>
              </w:rPr>
            </w:pPr>
            <w:del w:id="89" w:author="Niamh Cahill" w:date="2024-07-08T09:29:00Z">
              <w:r w:rsidRPr="008703BC" w:rsidDel="00977697">
                <w:rPr>
                  <w:rStyle w:val="eop"/>
                  <w:rFonts w:eastAsiaTheme="majorEastAsia"/>
                </w:rPr>
                <w:delText>Mean</w:delText>
              </w:r>
            </w:del>
          </w:p>
        </w:tc>
        <w:tc>
          <w:tcPr>
            <w:tcW w:w="1506" w:type="dxa"/>
          </w:tcPr>
          <w:p w14:paraId="212B8B93" w14:textId="04C09275" w:rsidR="00424535" w:rsidRPr="008703BC" w:rsidDel="00977697" w:rsidRDefault="00424535" w:rsidP="006B46CB">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del w:id="90" w:author="Niamh Cahill" w:date="2024-07-08T09:29:00Z"/>
                <w:rStyle w:val="eop"/>
                <w:rFonts w:eastAsiaTheme="majorEastAsia"/>
              </w:rPr>
            </w:pPr>
            <w:del w:id="91" w:author="Niamh Cahill" w:date="2024-07-08T09:29:00Z">
              <w:r w:rsidRPr="008703BC" w:rsidDel="00977697">
                <w:rPr>
                  <w:rStyle w:val="eop"/>
                  <w:rFonts w:eastAsiaTheme="majorEastAsia"/>
                </w:rPr>
                <w:delText>3</w:delText>
              </w:r>
              <w:r w:rsidRPr="008703BC" w:rsidDel="00977697">
                <w:rPr>
                  <w:rStyle w:val="eop"/>
                  <w:rFonts w:eastAsiaTheme="majorEastAsia"/>
                  <w:vertAlign w:val="superscript"/>
                </w:rPr>
                <w:delText>rd</w:delText>
              </w:r>
              <w:r w:rsidRPr="008703BC" w:rsidDel="00977697">
                <w:rPr>
                  <w:rStyle w:val="eop"/>
                  <w:rFonts w:eastAsiaTheme="majorEastAsia"/>
                </w:rPr>
                <w:delText xml:space="preserve"> Qu.</w:delText>
              </w:r>
            </w:del>
          </w:p>
        </w:tc>
        <w:tc>
          <w:tcPr>
            <w:tcW w:w="1506" w:type="dxa"/>
          </w:tcPr>
          <w:p w14:paraId="1E965D2C" w14:textId="46CFC126" w:rsidR="00424535" w:rsidRPr="008703BC" w:rsidDel="00977697" w:rsidRDefault="00424535" w:rsidP="006B46CB">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del w:id="92" w:author="Niamh Cahill" w:date="2024-07-08T09:29:00Z"/>
                <w:rStyle w:val="eop"/>
                <w:rFonts w:eastAsiaTheme="majorEastAsia"/>
              </w:rPr>
            </w:pPr>
            <w:del w:id="93" w:author="Niamh Cahill" w:date="2024-07-08T09:29:00Z">
              <w:r w:rsidRPr="008703BC" w:rsidDel="00977697">
                <w:rPr>
                  <w:rStyle w:val="eop"/>
                  <w:rFonts w:eastAsiaTheme="majorEastAsia"/>
                </w:rPr>
                <w:delText>Max.</w:delText>
              </w:r>
            </w:del>
          </w:p>
        </w:tc>
      </w:tr>
      <w:tr w:rsidR="00424535" w:rsidRPr="008703BC" w:rsidDel="00977697" w14:paraId="0F830435" w14:textId="74B31922" w:rsidTr="00424535">
        <w:trPr>
          <w:cnfStyle w:val="000000100000" w:firstRow="0" w:lastRow="0" w:firstColumn="0" w:lastColumn="0" w:oddVBand="0" w:evenVBand="0" w:oddHBand="1" w:evenHBand="0" w:firstRowFirstColumn="0" w:firstRowLastColumn="0" w:lastRowFirstColumn="0" w:lastRowLastColumn="0"/>
          <w:trHeight w:val="319"/>
          <w:del w:id="94" w:author="Niamh Cahill" w:date="2024-07-08T09:29:00Z"/>
        </w:trPr>
        <w:tc>
          <w:tcPr>
            <w:cnfStyle w:val="001000000000" w:firstRow="0" w:lastRow="0" w:firstColumn="1" w:lastColumn="0" w:oddVBand="0" w:evenVBand="0" w:oddHBand="0" w:evenHBand="0" w:firstRowFirstColumn="0" w:firstRowLastColumn="0" w:lastRowFirstColumn="0" w:lastRowLastColumn="0"/>
            <w:tcW w:w="1506" w:type="dxa"/>
          </w:tcPr>
          <w:p w14:paraId="1E2EB480" w14:textId="1F6F7550" w:rsidR="00424535" w:rsidRPr="008703BC" w:rsidDel="00977697" w:rsidRDefault="00424535" w:rsidP="006B46CB">
            <w:pPr>
              <w:pStyle w:val="paragraph"/>
              <w:spacing w:before="0" w:beforeAutospacing="0" w:after="0" w:afterAutospacing="0"/>
              <w:textAlignment w:val="baseline"/>
              <w:rPr>
                <w:del w:id="95" w:author="Niamh Cahill" w:date="2024-07-08T09:29:00Z"/>
                <w:rStyle w:val="eop"/>
                <w:rFonts w:eastAsiaTheme="majorEastAsia"/>
                <w:b w:val="0"/>
                <w:bCs w:val="0"/>
              </w:rPr>
            </w:pPr>
            <w:del w:id="96" w:author="Niamh Cahill" w:date="2024-07-08T09:29:00Z">
              <w:r w:rsidRPr="008703BC" w:rsidDel="00977697">
                <w:rPr>
                  <w:rStyle w:val="eop"/>
                  <w:rFonts w:eastAsiaTheme="majorEastAsia"/>
                  <w:b w:val="0"/>
                  <w:bCs w:val="0"/>
                </w:rPr>
                <w:delText>-</w:delText>
              </w:r>
              <w:r w:rsidR="00D07F1B" w:rsidRPr="008703BC" w:rsidDel="00977697">
                <w:rPr>
                  <w:rStyle w:val="eop"/>
                  <w:rFonts w:eastAsiaTheme="majorEastAsia"/>
                  <w:b w:val="0"/>
                  <w:bCs w:val="0"/>
                </w:rPr>
                <w:delText>0.60200</w:delText>
              </w:r>
            </w:del>
          </w:p>
        </w:tc>
        <w:tc>
          <w:tcPr>
            <w:tcW w:w="1506" w:type="dxa"/>
          </w:tcPr>
          <w:p w14:paraId="00CF5531" w14:textId="641C9EC3" w:rsidR="00424535" w:rsidRPr="008703BC" w:rsidDel="00977697" w:rsidRDefault="00D07F1B" w:rsidP="006B46C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del w:id="97" w:author="Niamh Cahill" w:date="2024-07-08T09:29:00Z"/>
                <w:rStyle w:val="eop"/>
                <w:rFonts w:eastAsiaTheme="majorEastAsia"/>
              </w:rPr>
            </w:pPr>
            <w:del w:id="98" w:author="Niamh Cahill" w:date="2024-07-08T09:29:00Z">
              <w:r w:rsidRPr="008703BC" w:rsidDel="00977697">
                <w:rPr>
                  <w:rStyle w:val="eop"/>
                  <w:rFonts w:eastAsiaTheme="majorEastAsia"/>
                </w:rPr>
                <w:delText>-0.03500</w:delText>
              </w:r>
            </w:del>
          </w:p>
        </w:tc>
        <w:tc>
          <w:tcPr>
            <w:tcW w:w="1506" w:type="dxa"/>
          </w:tcPr>
          <w:p w14:paraId="2D03DF3E" w14:textId="59838B7B" w:rsidR="00424535" w:rsidRPr="008703BC" w:rsidDel="00977697" w:rsidRDefault="00D07F1B" w:rsidP="006B46C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del w:id="99" w:author="Niamh Cahill" w:date="2024-07-08T09:29:00Z"/>
                <w:rStyle w:val="eop"/>
                <w:rFonts w:eastAsiaTheme="majorEastAsia"/>
              </w:rPr>
            </w:pPr>
            <w:del w:id="100" w:author="Niamh Cahill" w:date="2024-07-08T09:29:00Z">
              <w:r w:rsidRPr="008703BC" w:rsidDel="00977697">
                <w:rPr>
                  <w:rStyle w:val="eop"/>
                  <w:rFonts w:eastAsiaTheme="majorEastAsia"/>
                </w:rPr>
                <w:delText>0.06000</w:delText>
              </w:r>
            </w:del>
          </w:p>
        </w:tc>
        <w:tc>
          <w:tcPr>
            <w:tcW w:w="1506" w:type="dxa"/>
          </w:tcPr>
          <w:p w14:paraId="089807F9" w14:textId="34D03475" w:rsidR="00424535" w:rsidRPr="008703BC" w:rsidDel="00977697" w:rsidRDefault="00D07F1B" w:rsidP="006B46C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del w:id="101" w:author="Niamh Cahill" w:date="2024-07-08T09:29:00Z"/>
                <w:rStyle w:val="eop"/>
                <w:rFonts w:eastAsiaTheme="majorEastAsia"/>
              </w:rPr>
            </w:pPr>
            <w:del w:id="102" w:author="Niamh Cahill" w:date="2024-07-08T09:29:00Z">
              <w:r w:rsidRPr="008703BC" w:rsidDel="00977697">
                <w:rPr>
                  <w:rStyle w:val="eop"/>
                  <w:rFonts w:eastAsiaTheme="majorEastAsia"/>
                </w:rPr>
                <w:delText>0.09162</w:delText>
              </w:r>
            </w:del>
          </w:p>
        </w:tc>
        <w:tc>
          <w:tcPr>
            <w:tcW w:w="1506" w:type="dxa"/>
          </w:tcPr>
          <w:p w14:paraId="4B768E25" w14:textId="6F0E4C59" w:rsidR="00424535" w:rsidRPr="008703BC" w:rsidDel="00977697" w:rsidRDefault="00D07F1B" w:rsidP="006B46C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del w:id="103" w:author="Niamh Cahill" w:date="2024-07-08T09:29:00Z"/>
                <w:rStyle w:val="eop"/>
                <w:rFonts w:eastAsiaTheme="majorEastAsia"/>
              </w:rPr>
            </w:pPr>
            <w:del w:id="104" w:author="Niamh Cahill" w:date="2024-07-08T09:29:00Z">
              <w:r w:rsidRPr="008703BC" w:rsidDel="00977697">
                <w:rPr>
                  <w:rStyle w:val="eop"/>
                  <w:rFonts w:eastAsiaTheme="majorEastAsia"/>
                </w:rPr>
                <w:delText>0.18400</w:delText>
              </w:r>
            </w:del>
          </w:p>
        </w:tc>
        <w:tc>
          <w:tcPr>
            <w:tcW w:w="1506" w:type="dxa"/>
          </w:tcPr>
          <w:p w14:paraId="1E3809DB" w14:textId="182C407F" w:rsidR="00424535" w:rsidRPr="008703BC" w:rsidDel="00977697" w:rsidRDefault="00D07F1B" w:rsidP="006B46C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del w:id="105" w:author="Niamh Cahill" w:date="2024-07-08T09:29:00Z"/>
                <w:rStyle w:val="eop"/>
                <w:rFonts w:eastAsiaTheme="majorEastAsia"/>
              </w:rPr>
            </w:pPr>
            <w:del w:id="106" w:author="Niamh Cahill" w:date="2024-07-08T09:29:00Z">
              <w:r w:rsidRPr="008703BC" w:rsidDel="00977697">
                <w:rPr>
                  <w:rStyle w:val="eop"/>
                  <w:rFonts w:eastAsiaTheme="majorEastAsia"/>
                </w:rPr>
                <w:delText>2.85200</w:delText>
              </w:r>
              <w:commentRangeEnd w:id="82"/>
              <w:r w:rsidR="00977697" w:rsidDel="00977697">
                <w:rPr>
                  <w:rStyle w:val="CommentReference"/>
                  <w:rFonts w:asciiTheme="minorHAnsi" w:eastAsiaTheme="minorHAnsi" w:hAnsiTheme="minorHAnsi" w:cstheme="minorBidi"/>
                  <w:kern w:val="2"/>
                  <w:lang w:eastAsia="en-US"/>
                  <w14:ligatures w14:val="standardContextual"/>
                </w:rPr>
                <w:commentReference w:id="82"/>
              </w:r>
            </w:del>
          </w:p>
        </w:tc>
      </w:tr>
    </w:tbl>
    <w:p w14:paraId="42E656EB" w14:textId="18079DAB" w:rsidR="001149E8" w:rsidRPr="008703BC" w:rsidDel="00977697" w:rsidRDefault="00977697" w:rsidP="001149E8">
      <w:pPr>
        <w:pStyle w:val="paragraph"/>
        <w:spacing w:before="0" w:beforeAutospacing="0" w:after="0" w:afterAutospacing="0"/>
        <w:textAlignment w:val="baseline"/>
        <w:rPr>
          <w:del w:id="107" w:author="Niamh Cahill" w:date="2024-07-08T09:29:00Z"/>
          <w:rStyle w:val="eop"/>
          <w:rFonts w:eastAsiaTheme="majorEastAsia"/>
        </w:rPr>
      </w:pPr>
      <w:ins w:id="108" w:author="Niamh Cahill" w:date="2024-07-08T09:30:00Z">
        <w:r>
          <w:rPr>
            <w:rStyle w:val="eop"/>
            <w:rFonts w:eastAsiaTheme="majorEastAsia"/>
          </w:rPr>
          <w:lastRenderedPageBreak/>
          <w:t xml:space="preserve">Summaries and </w:t>
        </w:r>
      </w:ins>
    </w:p>
    <w:p w14:paraId="3459AC74" w14:textId="44193D8E" w:rsidR="001149E8" w:rsidRPr="008703BC" w:rsidDel="00977697" w:rsidRDefault="001149E8" w:rsidP="001149E8">
      <w:pPr>
        <w:pStyle w:val="paragraph"/>
        <w:spacing w:before="0" w:beforeAutospacing="0" w:after="0" w:afterAutospacing="0"/>
        <w:textAlignment w:val="baseline"/>
        <w:rPr>
          <w:del w:id="109" w:author="Niamh Cahill" w:date="2024-07-08T09:29:00Z"/>
          <w:rStyle w:val="eop"/>
          <w:rFonts w:eastAsiaTheme="majorEastAsia"/>
        </w:rPr>
      </w:pPr>
      <w:del w:id="110" w:author="Niamh Cahill" w:date="2024-07-08T09:29:00Z">
        <w:r w:rsidRPr="008703BC" w:rsidDel="00977697">
          <w:rPr>
            <w:rStyle w:val="eop"/>
            <w:rFonts w:eastAsiaTheme="majorEastAsia"/>
          </w:rPr>
          <w:delText>This table presents the minimum, first quartile, median, mean, third quartile, and maximum values of the sea level surge daily maximum measurements.</w:delText>
        </w:r>
      </w:del>
    </w:p>
    <w:p w14:paraId="6FF7817C" w14:textId="5E832EDB" w:rsidR="00D845F3" w:rsidRPr="008703BC" w:rsidDel="00977697" w:rsidRDefault="00550481" w:rsidP="00227A7D">
      <w:pPr>
        <w:pStyle w:val="paragraph"/>
        <w:spacing w:after="0"/>
        <w:textAlignment w:val="baseline"/>
        <w:rPr>
          <w:del w:id="111" w:author="Niamh Cahill" w:date="2024-07-08T09:29:00Z"/>
          <w:rStyle w:val="eop"/>
          <w:rFonts w:eastAsiaTheme="majorEastAsia"/>
        </w:rPr>
      </w:pPr>
      <w:commentRangeStart w:id="112"/>
      <w:del w:id="113" w:author="Niamh Cahill" w:date="2024-07-08T09:29:00Z">
        <w:r w:rsidRPr="008703BC" w:rsidDel="00977697">
          <w:rPr>
            <w:rStyle w:val="eop"/>
            <w:rFonts w:eastAsiaTheme="majorEastAsia"/>
          </w:rPr>
          <w:delText xml:space="preserve">The mean surge value (0.09162 meters) is slightly higher than the median (0.060 meters), </w:delText>
        </w:r>
        <w:commentRangeEnd w:id="112"/>
        <w:r w:rsidR="00977697" w:rsidDel="00977697">
          <w:rPr>
            <w:rStyle w:val="CommentReference"/>
            <w:rFonts w:asciiTheme="minorHAnsi" w:eastAsiaTheme="minorHAnsi" w:hAnsiTheme="minorHAnsi" w:cstheme="minorBidi"/>
            <w:kern w:val="2"/>
            <w:lang w:eastAsia="en-US"/>
            <w14:ligatures w14:val="standardContextual"/>
          </w:rPr>
          <w:commentReference w:id="112"/>
        </w:r>
        <w:r w:rsidRPr="008703BC" w:rsidDel="00977697">
          <w:rPr>
            <w:rStyle w:val="eop"/>
            <w:rFonts w:eastAsiaTheme="majorEastAsia"/>
          </w:rPr>
          <w:delText>suggesting a right-skewed distribution where higher surges might be more frequent or extreme. In addition, the max</w:delText>
        </w:r>
        <w:r w:rsidR="00126BFC" w:rsidRPr="008703BC" w:rsidDel="00977697">
          <w:rPr>
            <w:rStyle w:val="eop"/>
            <w:rFonts w:eastAsiaTheme="majorEastAsia"/>
          </w:rPr>
          <w:delText>imum value is a lot higher than the 3</w:delText>
        </w:r>
        <w:r w:rsidR="00126BFC" w:rsidRPr="008703BC" w:rsidDel="00977697">
          <w:rPr>
            <w:rStyle w:val="eop"/>
            <w:rFonts w:eastAsiaTheme="majorEastAsia"/>
            <w:vertAlign w:val="superscript"/>
          </w:rPr>
          <w:delText>rd</w:delText>
        </w:r>
        <w:r w:rsidR="00126BFC" w:rsidRPr="008703BC" w:rsidDel="00977697">
          <w:rPr>
            <w:rStyle w:val="eop"/>
            <w:rFonts w:eastAsiaTheme="majorEastAsia"/>
          </w:rPr>
          <w:delText xml:space="preserve"> Quartile, </w:delText>
        </w:r>
        <w:r w:rsidR="00B5141E" w:rsidRPr="008703BC" w:rsidDel="00977697">
          <w:rPr>
            <w:rStyle w:val="eop"/>
            <w:rFonts w:eastAsiaTheme="majorEastAsia"/>
          </w:rPr>
          <w:delText>which highlights a presence of high outliers and extreme events.</w:delText>
        </w:r>
        <w:r w:rsidR="002B38C6" w:rsidRPr="008703BC" w:rsidDel="00977697">
          <w:rPr>
            <w:rStyle w:val="eop"/>
            <w:rFonts w:eastAsiaTheme="majorEastAsia"/>
          </w:rPr>
          <w:delText xml:space="preserve"> This is the area we will delve deeper into.</w:delText>
        </w:r>
      </w:del>
    </w:p>
    <w:p w14:paraId="4F2A1EB9" w14:textId="10913A59" w:rsidR="00227A7D" w:rsidRPr="008703BC" w:rsidRDefault="00227A7D" w:rsidP="00227A7D">
      <w:pPr>
        <w:pStyle w:val="paragraph"/>
        <w:spacing w:after="0"/>
        <w:textAlignment w:val="baseline"/>
        <w:rPr>
          <w:rStyle w:val="eop"/>
          <w:rFonts w:eastAsiaTheme="majorEastAsia"/>
          <w:b/>
          <w:bCs/>
        </w:rPr>
      </w:pPr>
      <w:r w:rsidRPr="008703BC">
        <w:rPr>
          <w:rStyle w:val="eop"/>
          <w:rFonts w:eastAsiaTheme="majorEastAsia"/>
          <w:b/>
          <w:bCs/>
        </w:rPr>
        <w:t>Visualisation</w:t>
      </w:r>
    </w:p>
    <w:p w14:paraId="046786E9" w14:textId="1B9E5896" w:rsidR="009C76AB" w:rsidRPr="008703BC" w:rsidRDefault="000972F5" w:rsidP="00CB64D2">
      <w:pPr>
        <w:pStyle w:val="paragraph"/>
        <w:spacing w:before="0" w:beforeAutospacing="0" w:after="0" w:afterAutospacing="0"/>
        <w:textAlignment w:val="baseline"/>
        <w:rPr>
          <w:rStyle w:val="eop"/>
          <w:rFonts w:eastAsiaTheme="majorEastAsia"/>
        </w:rPr>
      </w:pPr>
      <w:commentRangeStart w:id="114"/>
      <w:r w:rsidRPr="008703BC">
        <w:rPr>
          <w:rStyle w:val="eop"/>
          <w:rFonts w:eastAsiaTheme="majorEastAsia"/>
        </w:rPr>
        <w:t>Post</w:t>
      </w:r>
      <w:r w:rsidR="00BB483B" w:rsidRPr="008703BC">
        <w:rPr>
          <w:rStyle w:val="eop"/>
          <w:rFonts w:eastAsiaTheme="majorEastAsia"/>
        </w:rPr>
        <w:t>-initially</w:t>
      </w:r>
      <w:commentRangeEnd w:id="114"/>
      <w:r w:rsidR="00977697">
        <w:rPr>
          <w:rStyle w:val="CommentReference"/>
          <w:rFonts w:asciiTheme="minorHAnsi" w:eastAsiaTheme="minorHAnsi" w:hAnsiTheme="minorHAnsi" w:cstheme="minorBidi"/>
          <w:kern w:val="2"/>
          <w:lang w:eastAsia="en-US"/>
          <w14:ligatures w14:val="standardContextual"/>
        </w:rPr>
        <w:commentReference w:id="114"/>
      </w:r>
      <w:r w:rsidR="004A0E7D" w:rsidRPr="008703BC">
        <w:rPr>
          <w:rStyle w:val="eop"/>
          <w:rFonts w:eastAsiaTheme="majorEastAsia"/>
        </w:rPr>
        <w:t xml:space="preserve">, a visualisation of all the stations in the dataset was necessary to show </w:t>
      </w:r>
      <w:r w:rsidR="00D54C1A" w:rsidRPr="008703BC">
        <w:rPr>
          <w:rStyle w:val="eop"/>
          <w:rFonts w:eastAsiaTheme="majorEastAsia"/>
        </w:rPr>
        <w:t>the</w:t>
      </w:r>
      <w:r w:rsidR="008352FE" w:rsidRPr="008703BC">
        <w:rPr>
          <w:rStyle w:val="eop"/>
          <w:rFonts w:eastAsiaTheme="majorEastAsia"/>
        </w:rPr>
        <w:t xml:space="preserve"> </w:t>
      </w:r>
      <w:r w:rsidR="00D54C1A" w:rsidRPr="008703BC">
        <w:rPr>
          <w:rStyle w:val="eop"/>
          <w:rFonts w:eastAsiaTheme="majorEastAsia"/>
        </w:rPr>
        <w:t xml:space="preserve">widespread scope </w:t>
      </w:r>
      <w:r w:rsidR="008352FE" w:rsidRPr="008703BC">
        <w:rPr>
          <w:rStyle w:val="eop"/>
          <w:rFonts w:eastAsiaTheme="majorEastAsia"/>
        </w:rPr>
        <w:t>o</w:t>
      </w:r>
      <w:r w:rsidR="00D54C1A" w:rsidRPr="008703BC">
        <w:rPr>
          <w:rStyle w:val="eop"/>
          <w:rFonts w:eastAsiaTheme="majorEastAsia"/>
        </w:rPr>
        <w:t>f th</w:t>
      </w:r>
      <w:r w:rsidR="008352FE" w:rsidRPr="008703BC">
        <w:rPr>
          <w:rStyle w:val="eop"/>
          <w:rFonts w:eastAsiaTheme="majorEastAsia"/>
        </w:rPr>
        <w:t>e</w:t>
      </w:r>
      <w:r w:rsidR="00D54C1A" w:rsidRPr="008703BC">
        <w:rPr>
          <w:rStyle w:val="eop"/>
          <w:rFonts w:eastAsiaTheme="majorEastAsia"/>
        </w:rPr>
        <w:t xml:space="preserve"> coverage of the Irish coastline</w:t>
      </w:r>
      <w:r w:rsidR="008352FE" w:rsidRPr="008703BC">
        <w:rPr>
          <w:rStyle w:val="eop"/>
          <w:rFonts w:eastAsiaTheme="majorEastAsia"/>
        </w:rPr>
        <w:t xml:space="preserve"> provided by the dataset. </w:t>
      </w:r>
      <w:r w:rsidR="008A07CA" w:rsidRPr="008703BC">
        <w:rPr>
          <w:rStyle w:val="eop"/>
          <w:rFonts w:eastAsiaTheme="majorEastAsia"/>
        </w:rPr>
        <w:t>Figures 1 and 2 display</w:t>
      </w:r>
      <w:r w:rsidR="00A721EE" w:rsidRPr="008703BC">
        <w:rPr>
          <w:rStyle w:val="eop"/>
          <w:rFonts w:eastAsiaTheme="majorEastAsia"/>
        </w:rPr>
        <w:t xml:space="preserve">, respectively, </w:t>
      </w:r>
      <w:r w:rsidR="008A07CA" w:rsidRPr="008703BC">
        <w:rPr>
          <w:rStyle w:val="eop"/>
          <w:rFonts w:eastAsiaTheme="majorEastAsia"/>
        </w:rPr>
        <w:t xml:space="preserve">the </w:t>
      </w:r>
      <w:r w:rsidR="00E632B7" w:rsidRPr="008703BC">
        <w:rPr>
          <w:rStyle w:val="eop"/>
          <w:rFonts w:eastAsiaTheme="majorEastAsia"/>
        </w:rPr>
        <w:t xml:space="preserve">locations of all stations </w:t>
      </w:r>
      <w:r w:rsidR="00A721EE" w:rsidRPr="008703BC">
        <w:rPr>
          <w:rStyle w:val="eop"/>
          <w:rFonts w:eastAsiaTheme="majorEastAsia"/>
        </w:rPr>
        <w:t>in the analysis, and the primary station of focus for the exploratory analysis, Dun Laoghaire.</w:t>
      </w:r>
      <w:r w:rsidR="00A93403" w:rsidRPr="008703BC">
        <w:rPr>
          <w:rStyle w:val="eop"/>
          <w:rFonts w:eastAsiaTheme="majorEastAsia"/>
        </w:rPr>
        <w:t xml:space="preserve"> </w:t>
      </w:r>
    </w:p>
    <w:p w14:paraId="1FBD2708" w14:textId="77777777" w:rsidR="00A3688F" w:rsidRPr="008703BC" w:rsidRDefault="00A3688F" w:rsidP="00CB64D2">
      <w:pPr>
        <w:pStyle w:val="paragraph"/>
        <w:spacing w:before="0" w:beforeAutospacing="0" w:after="0" w:afterAutospacing="0"/>
        <w:textAlignment w:val="baseline"/>
        <w:rPr>
          <w:rStyle w:val="eop"/>
          <w:rFonts w:eastAsiaTheme="majorEastAsia"/>
        </w:rPr>
      </w:pPr>
    </w:p>
    <w:p w14:paraId="62785607" w14:textId="77777777" w:rsidR="00F24F87" w:rsidRPr="008703BC" w:rsidRDefault="00F24F87" w:rsidP="00CB64D2">
      <w:pPr>
        <w:pStyle w:val="paragraph"/>
        <w:spacing w:before="0" w:beforeAutospacing="0" w:after="0" w:afterAutospacing="0"/>
        <w:textAlignment w:val="baseline"/>
        <w:rPr>
          <w:rStyle w:val="eop"/>
          <w:rFonts w:eastAsiaTheme="majorEastAsia"/>
        </w:rPr>
      </w:pPr>
    </w:p>
    <w:p w14:paraId="6789EFA4" w14:textId="3B425C87" w:rsidR="009C76AB" w:rsidRPr="008703BC" w:rsidRDefault="00773ED7"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noProof/>
          <w:sz w:val="28"/>
          <w:szCs w:val="28"/>
        </w:rPr>
        <w:drawing>
          <wp:anchor distT="0" distB="0" distL="114300" distR="114300" simplePos="0" relativeHeight="251658240" behindDoc="0" locked="0" layoutInCell="1" allowOverlap="1" wp14:anchorId="77055D06" wp14:editId="3E252ECC">
            <wp:simplePos x="0" y="0"/>
            <wp:positionH relativeFrom="margin">
              <wp:align>right</wp:align>
            </wp:positionH>
            <wp:positionV relativeFrom="paragraph">
              <wp:posOffset>5715</wp:posOffset>
            </wp:positionV>
            <wp:extent cx="2301240" cy="3390900"/>
            <wp:effectExtent l="0" t="0" r="3810" b="0"/>
            <wp:wrapSquare wrapText="bothSides"/>
            <wp:docPr id="967831188" name="Picture 6" descr="A map of ireland with a blue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31188" name="Picture 6" descr="A map of ireland with a blue do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29196" r="28923"/>
                    <a:stretch/>
                  </pic:blipFill>
                  <pic:spPr bwMode="auto">
                    <a:xfrm>
                      <a:off x="0" y="0"/>
                      <a:ext cx="2301240" cy="3390900"/>
                    </a:xfrm>
                    <a:prstGeom prst="rect">
                      <a:avLst/>
                    </a:prstGeom>
                    <a:noFill/>
                    <a:ln>
                      <a:noFill/>
                    </a:ln>
                    <a:extLst>
                      <a:ext uri="{53640926-AAD7-44D8-BBD7-CCE9431645EC}">
                        <a14:shadowObscured xmlns:a14="http://schemas.microsoft.com/office/drawing/2010/main"/>
                      </a:ext>
                    </a:extLst>
                  </pic:spPr>
                </pic:pic>
              </a:graphicData>
            </a:graphic>
          </wp:anchor>
        </w:drawing>
      </w:r>
      <w:r w:rsidR="009C76AB" w:rsidRPr="008703BC">
        <w:rPr>
          <w:noProof/>
        </w:rPr>
        <mc:AlternateContent>
          <mc:Choice Requires="wps">
            <w:drawing>
              <wp:inline distT="0" distB="0" distL="0" distR="0" wp14:anchorId="7F586DFB" wp14:editId="04DE394B">
                <wp:extent cx="304800" cy="304800"/>
                <wp:effectExtent l="0" t="0" r="0" b="0"/>
                <wp:docPr id="56476044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AF8295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C76AB" w:rsidRPr="008703BC">
        <w:rPr>
          <w:rFonts w:ascii="Segoe UI" w:hAnsi="Segoe UI" w:cs="Segoe UI"/>
          <w:noProof/>
          <w:sz w:val="18"/>
          <w:szCs w:val="18"/>
        </w:rPr>
        <w:drawing>
          <wp:inline distT="0" distB="0" distL="0" distR="0" wp14:anchorId="2902522B" wp14:editId="70C05AF7">
            <wp:extent cx="2285422" cy="3382645"/>
            <wp:effectExtent l="0" t="0" r="635" b="8255"/>
            <wp:docPr id="1733310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9195" r="29109"/>
                    <a:stretch/>
                  </pic:blipFill>
                  <pic:spPr bwMode="auto">
                    <a:xfrm>
                      <a:off x="0" y="0"/>
                      <a:ext cx="2296506" cy="3399050"/>
                    </a:xfrm>
                    <a:prstGeom prst="rect">
                      <a:avLst/>
                    </a:prstGeom>
                    <a:noFill/>
                    <a:ln>
                      <a:noFill/>
                    </a:ln>
                    <a:extLst>
                      <a:ext uri="{53640926-AAD7-44D8-BBD7-CCE9431645EC}">
                        <a14:shadowObscured xmlns:a14="http://schemas.microsoft.com/office/drawing/2010/main"/>
                      </a:ext>
                    </a:extLst>
                  </pic:spPr>
                </pic:pic>
              </a:graphicData>
            </a:graphic>
          </wp:inline>
        </w:drawing>
      </w:r>
    </w:p>
    <w:p w14:paraId="22601387" w14:textId="77777777" w:rsidR="00850943" w:rsidRPr="008703BC" w:rsidRDefault="00CB64D2" w:rsidP="00CB64D2">
      <w:pPr>
        <w:pStyle w:val="paragraph"/>
        <w:spacing w:before="0" w:beforeAutospacing="0" w:after="0" w:afterAutospacing="0"/>
        <w:ind w:firstLine="720"/>
        <w:textAlignment w:val="baseline"/>
        <w:rPr>
          <w:rStyle w:val="eop"/>
          <w:rFonts w:eastAsiaTheme="majorEastAsia"/>
        </w:rPr>
      </w:pPr>
      <w:r w:rsidRPr="008703BC">
        <w:rPr>
          <w:rStyle w:val="eop"/>
          <w:rFonts w:eastAsiaTheme="majorEastAsia"/>
        </w:rPr>
        <w:t> </w:t>
      </w:r>
    </w:p>
    <w:p w14:paraId="60120402" w14:textId="12259E71" w:rsidR="00CB64D2" w:rsidRPr="008703BC" w:rsidRDefault="00F24F87" w:rsidP="00850943">
      <w:pPr>
        <w:pStyle w:val="paragraph"/>
        <w:spacing w:before="0" w:beforeAutospacing="0" w:after="0" w:afterAutospacing="0"/>
        <w:ind w:firstLine="720"/>
        <w:textAlignment w:val="baseline"/>
        <w:rPr>
          <w:rStyle w:val="eop"/>
          <w:rFonts w:eastAsiaTheme="majorEastAsia"/>
          <w:i/>
          <w:iCs/>
          <w:sz w:val="20"/>
          <w:szCs w:val="20"/>
        </w:rPr>
      </w:pPr>
      <w:r w:rsidRPr="008703BC">
        <w:rPr>
          <w:rStyle w:val="eop"/>
          <w:rFonts w:eastAsiaTheme="majorEastAsia"/>
          <w:i/>
          <w:iCs/>
          <w:sz w:val="20"/>
          <w:szCs w:val="20"/>
        </w:rPr>
        <w:t xml:space="preserve">Fig 1: </w:t>
      </w:r>
      <w:r w:rsidR="00850943" w:rsidRPr="008703BC">
        <w:rPr>
          <w:rStyle w:val="eop"/>
          <w:rFonts w:eastAsiaTheme="majorEastAsia"/>
          <w:i/>
          <w:iCs/>
          <w:sz w:val="20"/>
          <w:szCs w:val="20"/>
        </w:rPr>
        <w:t>All Stations</w:t>
      </w:r>
      <w:r w:rsidR="00850943" w:rsidRPr="008703BC">
        <w:rPr>
          <w:rStyle w:val="eop"/>
          <w:rFonts w:eastAsiaTheme="majorEastAsia"/>
          <w:sz w:val="20"/>
          <w:szCs w:val="20"/>
        </w:rPr>
        <w:t xml:space="preserve"> </w:t>
      </w:r>
      <w:r w:rsidR="00850943" w:rsidRPr="008703BC">
        <w:rPr>
          <w:rStyle w:val="eop"/>
          <w:rFonts w:eastAsiaTheme="majorEastAsia"/>
          <w:sz w:val="20"/>
          <w:szCs w:val="20"/>
        </w:rPr>
        <w:tab/>
      </w:r>
      <w:r w:rsidR="00850943" w:rsidRPr="008703BC">
        <w:rPr>
          <w:rStyle w:val="eop"/>
          <w:rFonts w:eastAsiaTheme="majorEastAsia"/>
          <w:sz w:val="20"/>
          <w:szCs w:val="20"/>
        </w:rPr>
        <w:tab/>
      </w:r>
      <w:r w:rsidR="00850943" w:rsidRPr="008703BC">
        <w:rPr>
          <w:rStyle w:val="eop"/>
          <w:rFonts w:eastAsiaTheme="majorEastAsia"/>
          <w:sz w:val="20"/>
          <w:szCs w:val="20"/>
        </w:rPr>
        <w:tab/>
      </w:r>
      <w:r w:rsidR="00850943" w:rsidRPr="008703BC">
        <w:rPr>
          <w:rStyle w:val="eop"/>
          <w:rFonts w:eastAsiaTheme="majorEastAsia"/>
          <w:sz w:val="20"/>
          <w:szCs w:val="20"/>
        </w:rPr>
        <w:tab/>
      </w:r>
      <w:r w:rsidR="00850943" w:rsidRPr="008703BC">
        <w:rPr>
          <w:rStyle w:val="eop"/>
          <w:rFonts w:eastAsiaTheme="majorEastAsia"/>
          <w:sz w:val="20"/>
          <w:szCs w:val="20"/>
        </w:rPr>
        <w:tab/>
      </w:r>
      <w:r w:rsidR="00850943" w:rsidRPr="008703BC">
        <w:rPr>
          <w:rStyle w:val="eop"/>
          <w:rFonts w:eastAsiaTheme="majorEastAsia"/>
          <w:i/>
          <w:iCs/>
          <w:sz w:val="20"/>
          <w:szCs w:val="20"/>
        </w:rPr>
        <w:t>Fig 2: Dun Laoghaire Station (795)</w:t>
      </w:r>
    </w:p>
    <w:p w14:paraId="7F4C899D" w14:textId="77777777" w:rsidR="00850943" w:rsidRPr="008703BC" w:rsidRDefault="00850943" w:rsidP="00850943">
      <w:pPr>
        <w:pStyle w:val="paragraph"/>
        <w:spacing w:before="0" w:beforeAutospacing="0" w:after="0" w:afterAutospacing="0"/>
        <w:ind w:firstLine="720"/>
        <w:textAlignment w:val="baseline"/>
        <w:rPr>
          <w:rFonts w:ascii="Segoe UI" w:hAnsi="Segoe UI" w:cs="Segoe UI"/>
          <w:sz w:val="20"/>
          <w:szCs w:val="20"/>
        </w:rPr>
      </w:pPr>
    </w:p>
    <w:p w14:paraId="5046545A" w14:textId="77777777" w:rsidR="00A54A99" w:rsidRPr="008703BC" w:rsidRDefault="00A54A99" w:rsidP="00850943">
      <w:pPr>
        <w:pStyle w:val="paragraph"/>
        <w:spacing w:before="0" w:beforeAutospacing="0" w:after="0" w:afterAutospacing="0"/>
        <w:ind w:firstLine="720"/>
        <w:textAlignment w:val="baseline"/>
      </w:pPr>
    </w:p>
    <w:p w14:paraId="05B73248" w14:textId="37BAE8BC" w:rsidR="00977697" w:rsidRDefault="00200CD5" w:rsidP="007B4370">
      <w:pPr>
        <w:pStyle w:val="paragraph"/>
        <w:spacing w:after="0"/>
        <w:textAlignment w:val="baseline"/>
        <w:rPr>
          <w:ins w:id="115" w:author="Niamh Cahill" w:date="2024-07-08T09:29:00Z"/>
        </w:rPr>
      </w:pPr>
      <w:r w:rsidRPr="008703BC">
        <w:t xml:space="preserve">To localise the preliminary exploratory analysis, Dun Laoghaire Station (station ID 795) serves as a representative example. </w:t>
      </w:r>
      <w:r w:rsidR="003273FA" w:rsidRPr="008703BC">
        <w:t xml:space="preserve">The geographical distribution of all stations around the coast of Ireland is depicted in Figure 1. These visuals provide an overview of the spatial coverage of the dataset. Figure 2 </w:t>
      </w:r>
      <w:r w:rsidR="003B2686" w:rsidRPr="008703BC">
        <w:t>shows only</w:t>
      </w:r>
      <w:r w:rsidR="003273FA" w:rsidRPr="008703BC">
        <w:t xml:space="preserve"> the Dun Laoghaire Station, highlighting its specific location on the map.</w:t>
      </w:r>
    </w:p>
    <w:p w14:paraId="36B579F7" w14:textId="136C824F" w:rsidR="00977697" w:rsidRPr="008703BC" w:rsidRDefault="00977697" w:rsidP="00977697">
      <w:pPr>
        <w:pStyle w:val="paragraph"/>
        <w:spacing w:before="0" w:beforeAutospacing="0" w:after="0" w:afterAutospacing="0"/>
        <w:textAlignment w:val="baseline"/>
        <w:rPr>
          <w:ins w:id="116" w:author="Niamh Cahill" w:date="2024-07-08T09:30:00Z"/>
          <w:rStyle w:val="eop"/>
          <w:rFonts w:eastAsiaTheme="majorEastAsia"/>
        </w:rPr>
      </w:pPr>
      <w:ins w:id="117" w:author="Niamh Cahill" w:date="2024-07-08T09:30:00Z">
        <w:r w:rsidRPr="008703BC">
          <w:rPr>
            <w:rStyle w:val="eop"/>
            <w:rFonts w:eastAsiaTheme="majorEastAsia"/>
          </w:rPr>
          <w:t xml:space="preserve">Summary statistics were calculated for the variable of interest, </w:t>
        </w:r>
        <w:proofErr w:type="spellStart"/>
        <w:r w:rsidRPr="008703BC">
          <w:rPr>
            <w:rStyle w:val="eop"/>
            <w:rFonts w:eastAsiaTheme="majorEastAsia"/>
          </w:rPr>
          <w:t>surge_daily_max</w:t>
        </w:r>
        <w:proofErr w:type="spellEnd"/>
        <w:r>
          <w:rPr>
            <w:rStyle w:val="eop"/>
            <w:rFonts w:eastAsiaTheme="majorEastAsia"/>
          </w:rPr>
          <w:t xml:space="preserve"> in </w:t>
        </w:r>
        <w:proofErr w:type="spellStart"/>
        <w:r>
          <w:rPr>
            <w:rStyle w:val="eop"/>
            <w:rFonts w:eastAsiaTheme="majorEastAsia"/>
          </w:rPr>
          <w:t>DunLaoghaire</w:t>
        </w:r>
        <w:proofErr w:type="spellEnd"/>
        <w:r w:rsidRPr="008703BC">
          <w:rPr>
            <w:rStyle w:val="eop"/>
            <w:rFonts w:eastAsiaTheme="majorEastAsia"/>
          </w:rPr>
          <w:t>:</w:t>
        </w:r>
      </w:ins>
    </w:p>
    <w:p w14:paraId="6B14D677" w14:textId="77777777" w:rsidR="00977697" w:rsidRPr="008703BC" w:rsidRDefault="00977697" w:rsidP="00977697">
      <w:pPr>
        <w:pStyle w:val="paragraph"/>
        <w:spacing w:before="0" w:beforeAutospacing="0" w:after="0" w:afterAutospacing="0"/>
        <w:textAlignment w:val="baseline"/>
        <w:rPr>
          <w:ins w:id="118" w:author="Niamh Cahill" w:date="2024-07-08T09:30:00Z"/>
          <w:rStyle w:val="eop"/>
          <w:rFonts w:eastAsiaTheme="majorEastAsia"/>
        </w:rPr>
      </w:pPr>
    </w:p>
    <w:tbl>
      <w:tblPr>
        <w:tblStyle w:val="GridTable4-Accent4"/>
        <w:tblW w:w="9036" w:type="dxa"/>
        <w:tblLook w:val="04A0" w:firstRow="1" w:lastRow="0" w:firstColumn="1" w:lastColumn="0" w:noHBand="0" w:noVBand="1"/>
      </w:tblPr>
      <w:tblGrid>
        <w:gridCol w:w="1506"/>
        <w:gridCol w:w="1506"/>
        <w:gridCol w:w="1506"/>
        <w:gridCol w:w="1506"/>
        <w:gridCol w:w="1506"/>
        <w:gridCol w:w="1506"/>
      </w:tblGrid>
      <w:tr w:rsidR="00977697" w:rsidRPr="008703BC" w14:paraId="79CFA161" w14:textId="77777777" w:rsidTr="00EE3727">
        <w:trPr>
          <w:cnfStyle w:val="100000000000" w:firstRow="1" w:lastRow="0" w:firstColumn="0" w:lastColumn="0" w:oddVBand="0" w:evenVBand="0" w:oddHBand="0" w:evenHBand="0" w:firstRowFirstColumn="0" w:firstRowLastColumn="0" w:lastRowFirstColumn="0" w:lastRowLastColumn="0"/>
          <w:trHeight w:val="333"/>
          <w:ins w:id="119" w:author="Niamh Cahill" w:date="2024-07-08T09:30:00Z"/>
        </w:trPr>
        <w:tc>
          <w:tcPr>
            <w:cnfStyle w:val="001000000000" w:firstRow="0" w:lastRow="0" w:firstColumn="1" w:lastColumn="0" w:oddVBand="0" w:evenVBand="0" w:oddHBand="0" w:evenHBand="0" w:firstRowFirstColumn="0" w:firstRowLastColumn="0" w:lastRowFirstColumn="0" w:lastRowLastColumn="0"/>
            <w:tcW w:w="1506" w:type="dxa"/>
          </w:tcPr>
          <w:p w14:paraId="197475FD" w14:textId="77777777" w:rsidR="00977697" w:rsidRPr="008703BC" w:rsidRDefault="00977697" w:rsidP="00EE3727">
            <w:pPr>
              <w:pStyle w:val="paragraph"/>
              <w:spacing w:before="0" w:beforeAutospacing="0" w:after="0" w:afterAutospacing="0"/>
              <w:textAlignment w:val="baseline"/>
              <w:rPr>
                <w:ins w:id="120" w:author="Niamh Cahill" w:date="2024-07-08T09:30:00Z"/>
                <w:rStyle w:val="eop"/>
                <w:rFonts w:eastAsiaTheme="majorEastAsia"/>
                <w:b w:val="0"/>
                <w:bCs w:val="0"/>
              </w:rPr>
            </w:pPr>
            <w:commentRangeStart w:id="121"/>
            <w:ins w:id="122" w:author="Niamh Cahill" w:date="2024-07-08T09:30:00Z">
              <w:r w:rsidRPr="008703BC">
                <w:rPr>
                  <w:rStyle w:val="eop"/>
                  <w:rFonts w:eastAsiaTheme="majorEastAsia"/>
                  <w:b w:val="0"/>
                  <w:bCs w:val="0"/>
                </w:rPr>
                <w:t>Min.</w:t>
              </w:r>
            </w:ins>
          </w:p>
        </w:tc>
        <w:tc>
          <w:tcPr>
            <w:tcW w:w="1506" w:type="dxa"/>
          </w:tcPr>
          <w:p w14:paraId="23DF2DD3" w14:textId="77777777" w:rsidR="00977697" w:rsidRPr="008703BC" w:rsidRDefault="00977697" w:rsidP="00EE3727">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ins w:id="123" w:author="Niamh Cahill" w:date="2024-07-08T09:30:00Z"/>
                <w:rStyle w:val="eop"/>
                <w:rFonts w:eastAsiaTheme="majorEastAsia"/>
              </w:rPr>
            </w:pPr>
            <w:ins w:id="124" w:author="Niamh Cahill" w:date="2024-07-08T09:30:00Z">
              <w:r w:rsidRPr="008703BC">
                <w:rPr>
                  <w:rStyle w:val="eop"/>
                  <w:rFonts w:eastAsiaTheme="majorEastAsia"/>
                </w:rPr>
                <w:t>1</w:t>
              </w:r>
              <w:r w:rsidRPr="008703BC">
                <w:rPr>
                  <w:rStyle w:val="eop"/>
                  <w:rFonts w:eastAsiaTheme="majorEastAsia"/>
                  <w:vertAlign w:val="superscript"/>
                </w:rPr>
                <w:t>st</w:t>
              </w:r>
              <w:r w:rsidRPr="008703BC">
                <w:rPr>
                  <w:rStyle w:val="eop"/>
                  <w:rFonts w:eastAsiaTheme="majorEastAsia"/>
                </w:rPr>
                <w:t xml:space="preserve"> Qu.</w:t>
              </w:r>
            </w:ins>
          </w:p>
        </w:tc>
        <w:tc>
          <w:tcPr>
            <w:tcW w:w="1506" w:type="dxa"/>
          </w:tcPr>
          <w:p w14:paraId="43EDB2FF" w14:textId="77777777" w:rsidR="00977697" w:rsidRPr="008703BC" w:rsidRDefault="00977697" w:rsidP="00EE3727">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ins w:id="125" w:author="Niamh Cahill" w:date="2024-07-08T09:30:00Z"/>
                <w:rStyle w:val="eop"/>
                <w:rFonts w:eastAsiaTheme="majorEastAsia"/>
              </w:rPr>
            </w:pPr>
            <w:ins w:id="126" w:author="Niamh Cahill" w:date="2024-07-08T09:30:00Z">
              <w:r w:rsidRPr="008703BC">
                <w:rPr>
                  <w:rStyle w:val="eop"/>
                  <w:rFonts w:eastAsiaTheme="majorEastAsia"/>
                </w:rPr>
                <w:t>Median</w:t>
              </w:r>
            </w:ins>
          </w:p>
        </w:tc>
        <w:tc>
          <w:tcPr>
            <w:tcW w:w="1506" w:type="dxa"/>
          </w:tcPr>
          <w:p w14:paraId="10F8B516" w14:textId="77777777" w:rsidR="00977697" w:rsidRPr="008703BC" w:rsidRDefault="00977697" w:rsidP="00EE3727">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ins w:id="127" w:author="Niamh Cahill" w:date="2024-07-08T09:30:00Z"/>
                <w:rStyle w:val="eop"/>
                <w:rFonts w:eastAsiaTheme="majorEastAsia"/>
              </w:rPr>
            </w:pPr>
            <w:ins w:id="128" w:author="Niamh Cahill" w:date="2024-07-08T09:30:00Z">
              <w:r w:rsidRPr="008703BC">
                <w:rPr>
                  <w:rStyle w:val="eop"/>
                  <w:rFonts w:eastAsiaTheme="majorEastAsia"/>
                </w:rPr>
                <w:t>Mean</w:t>
              </w:r>
            </w:ins>
          </w:p>
        </w:tc>
        <w:tc>
          <w:tcPr>
            <w:tcW w:w="1506" w:type="dxa"/>
          </w:tcPr>
          <w:p w14:paraId="3047B54E" w14:textId="77777777" w:rsidR="00977697" w:rsidRPr="008703BC" w:rsidRDefault="00977697" w:rsidP="00EE3727">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ins w:id="129" w:author="Niamh Cahill" w:date="2024-07-08T09:30:00Z"/>
                <w:rStyle w:val="eop"/>
                <w:rFonts w:eastAsiaTheme="majorEastAsia"/>
              </w:rPr>
            </w:pPr>
            <w:ins w:id="130" w:author="Niamh Cahill" w:date="2024-07-08T09:30:00Z">
              <w:r w:rsidRPr="008703BC">
                <w:rPr>
                  <w:rStyle w:val="eop"/>
                  <w:rFonts w:eastAsiaTheme="majorEastAsia"/>
                </w:rPr>
                <w:t>3</w:t>
              </w:r>
              <w:r w:rsidRPr="008703BC">
                <w:rPr>
                  <w:rStyle w:val="eop"/>
                  <w:rFonts w:eastAsiaTheme="majorEastAsia"/>
                  <w:vertAlign w:val="superscript"/>
                </w:rPr>
                <w:t>rd</w:t>
              </w:r>
              <w:r w:rsidRPr="008703BC">
                <w:rPr>
                  <w:rStyle w:val="eop"/>
                  <w:rFonts w:eastAsiaTheme="majorEastAsia"/>
                </w:rPr>
                <w:t xml:space="preserve"> Qu.</w:t>
              </w:r>
            </w:ins>
          </w:p>
        </w:tc>
        <w:tc>
          <w:tcPr>
            <w:tcW w:w="1506" w:type="dxa"/>
          </w:tcPr>
          <w:p w14:paraId="4A034089" w14:textId="77777777" w:rsidR="00977697" w:rsidRPr="008703BC" w:rsidRDefault="00977697" w:rsidP="00EE3727">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ins w:id="131" w:author="Niamh Cahill" w:date="2024-07-08T09:30:00Z"/>
                <w:rStyle w:val="eop"/>
                <w:rFonts w:eastAsiaTheme="majorEastAsia"/>
              </w:rPr>
            </w:pPr>
            <w:ins w:id="132" w:author="Niamh Cahill" w:date="2024-07-08T09:30:00Z">
              <w:r w:rsidRPr="008703BC">
                <w:rPr>
                  <w:rStyle w:val="eop"/>
                  <w:rFonts w:eastAsiaTheme="majorEastAsia"/>
                </w:rPr>
                <w:t>Max.</w:t>
              </w:r>
            </w:ins>
          </w:p>
        </w:tc>
      </w:tr>
      <w:tr w:rsidR="00977697" w:rsidRPr="008703BC" w14:paraId="1C0ECF58" w14:textId="77777777" w:rsidTr="00EE3727">
        <w:trPr>
          <w:cnfStyle w:val="000000100000" w:firstRow="0" w:lastRow="0" w:firstColumn="0" w:lastColumn="0" w:oddVBand="0" w:evenVBand="0" w:oddHBand="1" w:evenHBand="0" w:firstRowFirstColumn="0" w:firstRowLastColumn="0" w:lastRowFirstColumn="0" w:lastRowLastColumn="0"/>
          <w:trHeight w:val="319"/>
          <w:ins w:id="133" w:author="Niamh Cahill" w:date="2024-07-08T09:30:00Z"/>
        </w:trPr>
        <w:tc>
          <w:tcPr>
            <w:cnfStyle w:val="001000000000" w:firstRow="0" w:lastRow="0" w:firstColumn="1" w:lastColumn="0" w:oddVBand="0" w:evenVBand="0" w:oddHBand="0" w:evenHBand="0" w:firstRowFirstColumn="0" w:firstRowLastColumn="0" w:lastRowFirstColumn="0" w:lastRowLastColumn="0"/>
            <w:tcW w:w="1506" w:type="dxa"/>
          </w:tcPr>
          <w:p w14:paraId="2D6F0FBC" w14:textId="77777777" w:rsidR="00977697" w:rsidRPr="008703BC" w:rsidRDefault="00977697" w:rsidP="00EE3727">
            <w:pPr>
              <w:pStyle w:val="paragraph"/>
              <w:spacing w:before="0" w:beforeAutospacing="0" w:after="0" w:afterAutospacing="0"/>
              <w:textAlignment w:val="baseline"/>
              <w:rPr>
                <w:ins w:id="134" w:author="Niamh Cahill" w:date="2024-07-08T09:30:00Z"/>
                <w:rStyle w:val="eop"/>
                <w:rFonts w:eastAsiaTheme="majorEastAsia"/>
                <w:b w:val="0"/>
                <w:bCs w:val="0"/>
              </w:rPr>
            </w:pPr>
            <w:ins w:id="135" w:author="Niamh Cahill" w:date="2024-07-08T09:30:00Z">
              <w:r w:rsidRPr="008703BC">
                <w:rPr>
                  <w:rStyle w:val="eop"/>
                  <w:rFonts w:eastAsiaTheme="majorEastAsia"/>
                  <w:b w:val="0"/>
                  <w:bCs w:val="0"/>
                </w:rPr>
                <w:t>-0.60200</w:t>
              </w:r>
            </w:ins>
          </w:p>
        </w:tc>
        <w:tc>
          <w:tcPr>
            <w:tcW w:w="1506" w:type="dxa"/>
          </w:tcPr>
          <w:p w14:paraId="18BB5EC4" w14:textId="77777777" w:rsidR="00977697" w:rsidRPr="008703BC" w:rsidRDefault="00977697" w:rsidP="00EE372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ins w:id="136" w:author="Niamh Cahill" w:date="2024-07-08T09:30:00Z"/>
                <w:rStyle w:val="eop"/>
                <w:rFonts w:eastAsiaTheme="majorEastAsia"/>
              </w:rPr>
            </w:pPr>
            <w:ins w:id="137" w:author="Niamh Cahill" w:date="2024-07-08T09:30:00Z">
              <w:r w:rsidRPr="008703BC">
                <w:rPr>
                  <w:rStyle w:val="eop"/>
                  <w:rFonts w:eastAsiaTheme="majorEastAsia"/>
                </w:rPr>
                <w:t>-0.03500</w:t>
              </w:r>
            </w:ins>
          </w:p>
        </w:tc>
        <w:tc>
          <w:tcPr>
            <w:tcW w:w="1506" w:type="dxa"/>
          </w:tcPr>
          <w:p w14:paraId="672F32E8" w14:textId="77777777" w:rsidR="00977697" w:rsidRPr="008703BC" w:rsidRDefault="00977697" w:rsidP="00EE372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ins w:id="138" w:author="Niamh Cahill" w:date="2024-07-08T09:30:00Z"/>
                <w:rStyle w:val="eop"/>
                <w:rFonts w:eastAsiaTheme="majorEastAsia"/>
              </w:rPr>
            </w:pPr>
            <w:ins w:id="139" w:author="Niamh Cahill" w:date="2024-07-08T09:30:00Z">
              <w:r w:rsidRPr="008703BC">
                <w:rPr>
                  <w:rStyle w:val="eop"/>
                  <w:rFonts w:eastAsiaTheme="majorEastAsia"/>
                </w:rPr>
                <w:t>0.06000</w:t>
              </w:r>
            </w:ins>
          </w:p>
        </w:tc>
        <w:tc>
          <w:tcPr>
            <w:tcW w:w="1506" w:type="dxa"/>
          </w:tcPr>
          <w:p w14:paraId="18C0E6D8" w14:textId="77777777" w:rsidR="00977697" w:rsidRPr="008703BC" w:rsidRDefault="00977697" w:rsidP="00EE372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ins w:id="140" w:author="Niamh Cahill" w:date="2024-07-08T09:30:00Z"/>
                <w:rStyle w:val="eop"/>
                <w:rFonts w:eastAsiaTheme="majorEastAsia"/>
              </w:rPr>
            </w:pPr>
            <w:ins w:id="141" w:author="Niamh Cahill" w:date="2024-07-08T09:30:00Z">
              <w:r w:rsidRPr="008703BC">
                <w:rPr>
                  <w:rStyle w:val="eop"/>
                  <w:rFonts w:eastAsiaTheme="majorEastAsia"/>
                </w:rPr>
                <w:t>0.09162</w:t>
              </w:r>
            </w:ins>
          </w:p>
        </w:tc>
        <w:tc>
          <w:tcPr>
            <w:tcW w:w="1506" w:type="dxa"/>
          </w:tcPr>
          <w:p w14:paraId="3B64A9E9" w14:textId="77777777" w:rsidR="00977697" w:rsidRPr="008703BC" w:rsidRDefault="00977697" w:rsidP="00EE372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ins w:id="142" w:author="Niamh Cahill" w:date="2024-07-08T09:30:00Z"/>
                <w:rStyle w:val="eop"/>
                <w:rFonts w:eastAsiaTheme="majorEastAsia"/>
              </w:rPr>
            </w:pPr>
            <w:ins w:id="143" w:author="Niamh Cahill" w:date="2024-07-08T09:30:00Z">
              <w:r w:rsidRPr="008703BC">
                <w:rPr>
                  <w:rStyle w:val="eop"/>
                  <w:rFonts w:eastAsiaTheme="majorEastAsia"/>
                </w:rPr>
                <w:t>0.18400</w:t>
              </w:r>
            </w:ins>
          </w:p>
        </w:tc>
        <w:tc>
          <w:tcPr>
            <w:tcW w:w="1506" w:type="dxa"/>
          </w:tcPr>
          <w:p w14:paraId="1FD72763" w14:textId="77777777" w:rsidR="00977697" w:rsidRPr="008703BC" w:rsidRDefault="00977697" w:rsidP="00EE372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ins w:id="144" w:author="Niamh Cahill" w:date="2024-07-08T09:30:00Z"/>
                <w:rStyle w:val="eop"/>
                <w:rFonts w:eastAsiaTheme="majorEastAsia"/>
              </w:rPr>
            </w:pPr>
            <w:ins w:id="145" w:author="Niamh Cahill" w:date="2024-07-08T09:30:00Z">
              <w:r w:rsidRPr="008703BC">
                <w:rPr>
                  <w:rStyle w:val="eop"/>
                  <w:rFonts w:eastAsiaTheme="majorEastAsia"/>
                </w:rPr>
                <w:t>2.85200</w:t>
              </w:r>
              <w:commentRangeEnd w:id="121"/>
              <w:r>
                <w:rPr>
                  <w:rStyle w:val="CommentReference"/>
                  <w:rFonts w:asciiTheme="minorHAnsi" w:eastAsiaTheme="minorHAnsi" w:hAnsiTheme="minorHAnsi" w:cstheme="minorBidi"/>
                  <w:kern w:val="2"/>
                  <w:lang w:eastAsia="en-US"/>
                  <w14:ligatures w14:val="standardContextual"/>
                </w:rPr>
                <w:commentReference w:id="121"/>
              </w:r>
            </w:ins>
          </w:p>
        </w:tc>
      </w:tr>
    </w:tbl>
    <w:p w14:paraId="7F35164B" w14:textId="77777777" w:rsidR="00977697" w:rsidRPr="008703BC" w:rsidRDefault="00977697" w:rsidP="00977697">
      <w:pPr>
        <w:pStyle w:val="paragraph"/>
        <w:spacing w:before="0" w:beforeAutospacing="0" w:after="0" w:afterAutospacing="0"/>
        <w:textAlignment w:val="baseline"/>
        <w:rPr>
          <w:ins w:id="146" w:author="Niamh Cahill" w:date="2024-07-08T09:30:00Z"/>
          <w:rStyle w:val="eop"/>
          <w:rFonts w:eastAsiaTheme="majorEastAsia"/>
        </w:rPr>
      </w:pPr>
    </w:p>
    <w:p w14:paraId="32A52558" w14:textId="77777777" w:rsidR="00977697" w:rsidRPr="008703BC" w:rsidRDefault="00977697" w:rsidP="00977697">
      <w:pPr>
        <w:pStyle w:val="paragraph"/>
        <w:spacing w:before="0" w:beforeAutospacing="0" w:after="0" w:afterAutospacing="0"/>
        <w:textAlignment w:val="baseline"/>
        <w:rPr>
          <w:ins w:id="147" w:author="Niamh Cahill" w:date="2024-07-08T09:30:00Z"/>
          <w:rStyle w:val="eop"/>
          <w:rFonts w:eastAsiaTheme="majorEastAsia"/>
        </w:rPr>
      </w:pPr>
      <w:ins w:id="148" w:author="Niamh Cahill" w:date="2024-07-08T09:30:00Z">
        <w:r w:rsidRPr="008703BC">
          <w:rPr>
            <w:rStyle w:val="eop"/>
            <w:rFonts w:eastAsiaTheme="majorEastAsia"/>
          </w:rPr>
          <w:t>This table presents the minimum, first quartile, median, mean, third quartile, and maximum values of the sea level surge daily maximum measurements.</w:t>
        </w:r>
      </w:ins>
    </w:p>
    <w:p w14:paraId="0496829B" w14:textId="77777777" w:rsidR="00977697" w:rsidRPr="008703BC" w:rsidRDefault="00977697" w:rsidP="00977697">
      <w:pPr>
        <w:pStyle w:val="paragraph"/>
        <w:spacing w:after="0"/>
        <w:textAlignment w:val="baseline"/>
        <w:rPr>
          <w:ins w:id="149" w:author="Niamh Cahill" w:date="2024-07-08T09:30:00Z"/>
          <w:rStyle w:val="eop"/>
          <w:rFonts w:eastAsiaTheme="majorEastAsia"/>
        </w:rPr>
      </w:pPr>
      <w:commentRangeStart w:id="150"/>
      <w:ins w:id="151" w:author="Niamh Cahill" w:date="2024-07-08T09:30:00Z">
        <w:r w:rsidRPr="008703BC">
          <w:rPr>
            <w:rStyle w:val="eop"/>
            <w:rFonts w:eastAsiaTheme="majorEastAsia"/>
          </w:rPr>
          <w:t xml:space="preserve">The mean surge value (0.09162 meters) is slightly higher than the median (0.060 meters), </w:t>
        </w:r>
        <w:commentRangeEnd w:id="150"/>
        <w:r>
          <w:rPr>
            <w:rStyle w:val="CommentReference"/>
            <w:rFonts w:asciiTheme="minorHAnsi" w:eastAsiaTheme="minorHAnsi" w:hAnsiTheme="minorHAnsi" w:cstheme="minorBidi"/>
            <w:kern w:val="2"/>
            <w:lang w:eastAsia="en-US"/>
            <w14:ligatures w14:val="standardContextual"/>
          </w:rPr>
          <w:commentReference w:id="150"/>
        </w:r>
        <w:r w:rsidRPr="008703BC">
          <w:rPr>
            <w:rStyle w:val="eop"/>
            <w:rFonts w:eastAsiaTheme="majorEastAsia"/>
          </w:rPr>
          <w:t xml:space="preserve">suggesting a right-skewed distribution where higher surges might be more frequent or </w:t>
        </w:r>
        <w:r w:rsidRPr="008703BC">
          <w:rPr>
            <w:rStyle w:val="eop"/>
            <w:rFonts w:eastAsiaTheme="majorEastAsia"/>
          </w:rPr>
          <w:lastRenderedPageBreak/>
          <w:t>extreme. In addition, the maximum value is a lot higher than the 3</w:t>
        </w:r>
        <w:r w:rsidRPr="008703BC">
          <w:rPr>
            <w:rStyle w:val="eop"/>
            <w:rFonts w:eastAsiaTheme="majorEastAsia"/>
            <w:vertAlign w:val="superscript"/>
          </w:rPr>
          <w:t>rd</w:t>
        </w:r>
        <w:r w:rsidRPr="008703BC">
          <w:rPr>
            <w:rStyle w:val="eop"/>
            <w:rFonts w:eastAsiaTheme="majorEastAsia"/>
          </w:rPr>
          <w:t xml:space="preserve"> Quartile, which highlights a presence of high outliers and extreme events. This is the area we will delve deeper into.</w:t>
        </w:r>
      </w:ins>
    </w:p>
    <w:p w14:paraId="779D3ECF" w14:textId="77777777" w:rsidR="00977697" w:rsidRPr="008703BC" w:rsidRDefault="00977697" w:rsidP="007B4370">
      <w:pPr>
        <w:pStyle w:val="paragraph"/>
        <w:spacing w:after="0"/>
        <w:textAlignment w:val="baseline"/>
      </w:pPr>
    </w:p>
    <w:p w14:paraId="488DC264" w14:textId="5EB7344F" w:rsidR="007E494C" w:rsidRPr="008703BC" w:rsidRDefault="00127552" w:rsidP="00CB64D2">
      <w:pPr>
        <w:pStyle w:val="paragraph"/>
        <w:spacing w:before="0" w:beforeAutospacing="0" w:after="0" w:afterAutospacing="0"/>
        <w:textAlignment w:val="baseline"/>
        <w:rPr>
          <w:rStyle w:val="normaltextrun"/>
          <w:rFonts w:eastAsiaTheme="majorEastAsia"/>
          <w:sz w:val="28"/>
          <w:szCs w:val="28"/>
        </w:rPr>
      </w:pPr>
      <w:r w:rsidRPr="008703BC">
        <w:rPr>
          <w:rStyle w:val="normaltextrun"/>
          <w:rFonts w:eastAsiaTheme="majorEastAsia"/>
          <w:noProof/>
          <w:sz w:val="28"/>
          <w:szCs w:val="28"/>
        </w:rPr>
        <w:drawing>
          <wp:inline distT="0" distB="0" distL="0" distR="0" wp14:anchorId="4A9DB841" wp14:editId="74719855">
            <wp:extent cx="5929630" cy="3659428"/>
            <wp:effectExtent l="0" t="0" r="0" b="0"/>
            <wp:docPr id="6765450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2506" cy="3704403"/>
                    </a:xfrm>
                    <a:prstGeom prst="rect">
                      <a:avLst/>
                    </a:prstGeom>
                    <a:noFill/>
                  </pic:spPr>
                </pic:pic>
              </a:graphicData>
            </a:graphic>
          </wp:inline>
        </w:drawing>
      </w:r>
    </w:p>
    <w:p w14:paraId="371AF655" w14:textId="77777777" w:rsidR="004656A6" w:rsidRPr="008703BC" w:rsidRDefault="004656A6" w:rsidP="00CB64D2">
      <w:pPr>
        <w:pStyle w:val="paragraph"/>
        <w:spacing w:before="0" w:beforeAutospacing="0" w:after="0" w:afterAutospacing="0"/>
        <w:textAlignment w:val="baseline"/>
        <w:rPr>
          <w:rStyle w:val="normaltextrun"/>
          <w:rFonts w:eastAsiaTheme="majorEastAsia"/>
          <w:sz w:val="28"/>
          <w:szCs w:val="28"/>
        </w:rPr>
      </w:pPr>
    </w:p>
    <w:p w14:paraId="79E12957" w14:textId="78652477" w:rsidR="0088501E" w:rsidRPr="008703BC" w:rsidRDefault="00977697" w:rsidP="0088501E">
      <w:pPr>
        <w:pStyle w:val="paragraph"/>
        <w:spacing w:after="0"/>
        <w:textAlignment w:val="baseline"/>
      </w:pPr>
      <w:commentRangeStart w:id="152"/>
      <w:ins w:id="153" w:author="Niamh Cahill" w:date="2024-07-08T09:32:00Z">
        <w:r w:rsidRPr="008703BC">
          <w:t>Figure 3</w:t>
        </w:r>
        <w:r>
          <w:t xml:space="preserve">: </w:t>
        </w:r>
      </w:ins>
      <w:r w:rsidR="0088501E" w:rsidRPr="008703BC">
        <w:rPr>
          <w:b/>
          <w:bCs/>
        </w:rPr>
        <w:t>Monthly Averages of Sea Level Surge Daily Maximum Values</w:t>
      </w:r>
      <w:ins w:id="154" w:author="Niamh Cahill" w:date="2024-07-08T09:32:00Z">
        <w:r>
          <w:t xml:space="preserve">. </w:t>
        </w:r>
      </w:ins>
      <w:del w:id="155" w:author="Niamh Cahill" w:date="2024-07-08T09:32:00Z">
        <w:r w:rsidR="0088501E" w:rsidRPr="008703BC" w:rsidDel="00977697">
          <w:rPr>
            <w:b/>
            <w:bCs/>
          </w:rPr>
          <w:delText>:</w:delText>
        </w:r>
        <w:r w:rsidR="0088501E" w:rsidRPr="008703BC" w:rsidDel="00977697">
          <w:delText xml:space="preserve"> Figure 3 illustrates</w:delText>
        </w:r>
      </w:del>
      <w:ins w:id="156" w:author="Niamh Cahill" w:date="2024-07-08T09:32:00Z">
        <w:r>
          <w:t>T</w:t>
        </w:r>
      </w:ins>
      <w:del w:id="157" w:author="Niamh Cahill" w:date="2024-07-08T09:32:00Z">
        <w:r w:rsidR="0088501E" w:rsidRPr="008703BC" w:rsidDel="00977697">
          <w:delText xml:space="preserve"> t</w:delText>
        </w:r>
      </w:del>
      <w:r w:rsidR="0088501E" w:rsidRPr="008703BC">
        <w:t>he monthly averages of sea level surge daily maximum values for Dun Laoghaire. This plot helps in identifying seasonal patterns and trends over time. The x-axis represents the months, while the y-axis shows the average surge values. The cyclical nature of the data shows the expected recurring seasonal variations.</w:t>
      </w:r>
      <w:commentRangeEnd w:id="152"/>
      <w:r>
        <w:rPr>
          <w:rStyle w:val="CommentReference"/>
          <w:rFonts w:asciiTheme="minorHAnsi" w:eastAsiaTheme="minorHAnsi" w:hAnsiTheme="minorHAnsi" w:cstheme="minorBidi"/>
          <w:kern w:val="2"/>
          <w:lang w:eastAsia="en-US"/>
          <w14:ligatures w14:val="standardContextual"/>
        </w:rPr>
        <w:commentReference w:id="152"/>
      </w:r>
    </w:p>
    <w:p w14:paraId="23C6CCA0" w14:textId="75E5A3E0" w:rsidR="0099268C" w:rsidRPr="008703BC" w:rsidRDefault="0099268C" w:rsidP="00CB64D2">
      <w:pPr>
        <w:pStyle w:val="paragraph"/>
        <w:spacing w:before="0" w:beforeAutospacing="0" w:after="0" w:afterAutospacing="0"/>
        <w:textAlignment w:val="baseline"/>
        <w:rPr>
          <w:rStyle w:val="normaltextrun"/>
          <w:rFonts w:eastAsiaTheme="majorEastAsia"/>
          <w:sz w:val="28"/>
          <w:szCs w:val="28"/>
        </w:rPr>
      </w:pPr>
      <w:r w:rsidRPr="008703BC">
        <w:rPr>
          <w:rStyle w:val="normaltextrun"/>
          <w:rFonts w:eastAsiaTheme="majorEastAsia"/>
          <w:noProof/>
          <w:sz w:val="28"/>
          <w:szCs w:val="28"/>
        </w:rPr>
        <w:lastRenderedPageBreak/>
        <w:drawing>
          <wp:inline distT="0" distB="0" distL="0" distR="0" wp14:anchorId="23CD4EED" wp14:editId="0147C713">
            <wp:extent cx="5812155" cy="3586930"/>
            <wp:effectExtent l="0" t="0" r="0" b="0"/>
            <wp:docPr id="10247462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5677" cy="3595275"/>
                    </a:xfrm>
                    <a:prstGeom prst="rect">
                      <a:avLst/>
                    </a:prstGeom>
                    <a:noFill/>
                  </pic:spPr>
                </pic:pic>
              </a:graphicData>
            </a:graphic>
          </wp:inline>
        </w:drawing>
      </w:r>
    </w:p>
    <w:p w14:paraId="63027238" w14:textId="4783256C" w:rsidR="0088501E" w:rsidRPr="008703BC" w:rsidRDefault="00977697" w:rsidP="0088501E">
      <w:pPr>
        <w:pStyle w:val="paragraph"/>
        <w:spacing w:before="0" w:after="0"/>
        <w:textAlignment w:val="baseline"/>
        <w:rPr>
          <w:rStyle w:val="normaltextrun"/>
          <w:rFonts w:eastAsiaTheme="majorEastAsia"/>
        </w:rPr>
      </w:pPr>
      <w:ins w:id="158" w:author="Niamh Cahill" w:date="2024-07-08T09:31:00Z">
        <w:r w:rsidRPr="008703BC">
          <w:rPr>
            <w:rFonts w:eastAsiaTheme="majorEastAsia"/>
          </w:rPr>
          <w:t xml:space="preserve">Figure </w:t>
        </w:r>
      </w:ins>
      <w:ins w:id="159" w:author="Niamh Cahill" w:date="2024-07-08T09:32:00Z">
        <w:r>
          <w:rPr>
            <w:rFonts w:eastAsiaTheme="majorEastAsia"/>
          </w:rPr>
          <w:t>4</w:t>
        </w:r>
      </w:ins>
      <w:ins w:id="160" w:author="Niamh Cahill" w:date="2024-07-08T09:31:00Z">
        <w:r>
          <w:rPr>
            <w:rFonts w:eastAsiaTheme="majorEastAsia"/>
          </w:rPr>
          <w:t xml:space="preserve">: </w:t>
        </w:r>
      </w:ins>
      <w:r w:rsidR="0088501E" w:rsidRPr="008703BC">
        <w:rPr>
          <w:rFonts w:eastAsiaTheme="majorEastAsia"/>
          <w:b/>
          <w:bCs/>
        </w:rPr>
        <w:t>Annual Averages of Sea Level Surge Daily Maximum Values</w:t>
      </w:r>
      <w:del w:id="161" w:author="Niamh Cahill" w:date="2024-07-08T09:31:00Z">
        <w:r w:rsidR="0088501E" w:rsidRPr="008703BC" w:rsidDel="00977697">
          <w:rPr>
            <w:rFonts w:eastAsiaTheme="majorEastAsia"/>
            <w:b/>
            <w:bCs/>
          </w:rPr>
          <w:delText>:</w:delText>
        </w:r>
        <w:r w:rsidR="0088501E" w:rsidRPr="008703BC" w:rsidDel="00977697">
          <w:rPr>
            <w:rFonts w:eastAsiaTheme="majorEastAsia"/>
          </w:rPr>
          <w:delText xml:space="preserve"> Figure 4 shows</w:delText>
        </w:r>
      </w:del>
      <w:ins w:id="162" w:author="Niamh Cahill" w:date="2024-07-08T09:31:00Z">
        <w:r>
          <w:rPr>
            <w:rFonts w:eastAsiaTheme="majorEastAsia"/>
          </w:rPr>
          <w:t xml:space="preserve">. </w:t>
        </w:r>
      </w:ins>
      <w:del w:id="163" w:author="Niamh Cahill" w:date="2024-07-08T09:31:00Z">
        <w:r w:rsidR="0088501E" w:rsidRPr="008703BC" w:rsidDel="00977697">
          <w:rPr>
            <w:rFonts w:eastAsiaTheme="majorEastAsia"/>
          </w:rPr>
          <w:delText xml:space="preserve"> </w:delText>
        </w:r>
      </w:del>
      <w:ins w:id="164" w:author="Niamh Cahill" w:date="2024-07-08T09:31:00Z">
        <w:r>
          <w:rPr>
            <w:rFonts w:eastAsiaTheme="majorEastAsia"/>
          </w:rPr>
          <w:t>T</w:t>
        </w:r>
      </w:ins>
      <w:del w:id="165" w:author="Niamh Cahill" w:date="2024-07-08T09:31:00Z">
        <w:r w:rsidR="0088501E" w:rsidRPr="008703BC" w:rsidDel="00977697">
          <w:rPr>
            <w:rFonts w:eastAsiaTheme="majorEastAsia"/>
          </w:rPr>
          <w:delText>t</w:delText>
        </w:r>
      </w:del>
      <w:r w:rsidR="0088501E" w:rsidRPr="008703BC">
        <w:rPr>
          <w:rFonts w:eastAsiaTheme="majorEastAsia"/>
        </w:rPr>
        <w:t xml:space="preserve">he annual averages of sea level surge daily maximum values for Dun Laoghaire Station </w:t>
      </w:r>
      <w:r w:rsidR="008D7248" w:rsidRPr="008703BC">
        <w:rPr>
          <w:rFonts w:eastAsiaTheme="majorEastAsia"/>
        </w:rPr>
        <w:t>over the time</w:t>
      </w:r>
      <w:r w:rsidR="00187BFB" w:rsidRPr="008703BC">
        <w:rPr>
          <w:rFonts w:eastAsiaTheme="majorEastAsia"/>
        </w:rPr>
        <w:t>frame of the dataset</w:t>
      </w:r>
      <w:r w:rsidR="0088501E" w:rsidRPr="008703BC">
        <w:rPr>
          <w:rFonts w:eastAsiaTheme="majorEastAsia"/>
        </w:rPr>
        <w:t>. Th</w:t>
      </w:r>
      <w:r w:rsidR="00187BFB" w:rsidRPr="008703BC">
        <w:rPr>
          <w:rFonts w:eastAsiaTheme="majorEastAsia"/>
        </w:rPr>
        <w:t>e</w:t>
      </w:r>
      <w:r w:rsidR="0088501E" w:rsidRPr="008703BC">
        <w:rPr>
          <w:rFonts w:eastAsiaTheme="majorEastAsia"/>
        </w:rPr>
        <w:t xml:space="preserve"> plot highlights long-term trends and potential changes in sea level surges over the years. The x-axis represents the years, and the y-axis shows the average annual surge values. The variability in the plot indicates fluctuating surge levels</w:t>
      </w:r>
      <w:r w:rsidR="00780B0A" w:rsidRPr="008703BC">
        <w:rPr>
          <w:rFonts w:eastAsiaTheme="majorEastAsia"/>
        </w:rPr>
        <w:t>; c</w:t>
      </w:r>
      <w:r w:rsidR="0088501E" w:rsidRPr="008703BC">
        <w:rPr>
          <w:rFonts w:eastAsiaTheme="majorEastAsia"/>
        </w:rPr>
        <w:t>ertain years experiencing higher averages than others</w:t>
      </w:r>
      <w:r w:rsidR="00780B0A" w:rsidRPr="008703BC">
        <w:rPr>
          <w:rFonts w:eastAsiaTheme="majorEastAsia"/>
        </w:rPr>
        <w:t xml:space="preserve">. </w:t>
      </w:r>
    </w:p>
    <w:p w14:paraId="2E30BB76" w14:textId="5F3D2A54"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normaltextrun"/>
          <w:rFonts w:eastAsiaTheme="majorEastAsia"/>
          <w:b/>
          <w:bCs/>
          <w:sz w:val="28"/>
          <w:szCs w:val="28"/>
        </w:rPr>
        <w:t>3. Methods</w:t>
      </w:r>
      <w:r w:rsidRPr="008703BC">
        <w:rPr>
          <w:rStyle w:val="eop"/>
          <w:rFonts w:eastAsiaTheme="majorEastAsia"/>
          <w:b/>
          <w:bCs/>
        </w:rPr>
        <w:t> </w:t>
      </w:r>
    </w:p>
    <w:p w14:paraId="1E946593" w14:textId="77777777"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eop"/>
          <w:rFonts w:eastAsiaTheme="majorEastAsia"/>
          <w:b/>
          <w:bCs/>
        </w:rPr>
        <w:t> </w:t>
      </w:r>
    </w:p>
    <w:p w14:paraId="3E098BB9" w14:textId="77777777" w:rsidR="00CB64D2" w:rsidRPr="008703BC" w:rsidRDefault="00CB64D2" w:rsidP="00CB64D2">
      <w:pPr>
        <w:pStyle w:val="paragraph"/>
        <w:spacing w:before="0" w:beforeAutospacing="0" w:after="0" w:afterAutospacing="0"/>
        <w:textAlignment w:val="baseline"/>
        <w:rPr>
          <w:rStyle w:val="eop"/>
          <w:rFonts w:eastAsiaTheme="majorEastAsia"/>
          <w:b/>
          <w:bCs/>
        </w:rPr>
      </w:pPr>
      <w:r w:rsidRPr="008703BC">
        <w:rPr>
          <w:rStyle w:val="normaltextrun"/>
          <w:rFonts w:eastAsiaTheme="majorEastAsia"/>
          <w:b/>
          <w:bCs/>
          <w:sz w:val="28"/>
          <w:szCs w:val="28"/>
        </w:rPr>
        <w:t>[Outline the specific methodology or approach used to address the research questions. Describe the statistical models mathematically making sure to explain notation. If exploring different model types, you can include them here and then show the comparison in the results section]</w:t>
      </w:r>
      <w:r w:rsidRPr="008703BC">
        <w:rPr>
          <w:rStyle w:val="eop"/>
          <w:rFonts w:eastAsiaTheme="majorEastAsia"/>
          <w:b/>
          <w:bCs/>
        </w:rPr>
        <w:t> </w:t>
      </w:r>
    </w:p>
    <w:p w14:paraId="50D777F1" w14:textId="77777777" w:rsidR="004F1FBF" w:rsidRPr="008703BC" w:rsidRDefault="004F1FBF" w:rsidP="00CB64D2">
      <w:pPr>
        <w:pStyle w:val="paragraph"/>
        <w:spacing w:before="0" w:beforeAutospacing="0" w:after="0" w:afterAutospacing="0"/>
        <w:textAlignment w:val="baseline"/>
        <w:rPr>
          <w:rStyle w:val="eop"/>
          <w:rFonts w:eastAsiaTheme="majorEastAsia"/>
        </w:rPr>
      </w:pPr>
    </w:p>
    <w:p w14:paraId="44280F12" w14:textId="7FE14F94" w:rsidR="00A103D3" w:rsidRPr="008703BC" w:rsidRDefault="00031B22" w:rsidP="00A103D3">
      <w:pPr>
        <w:pStyle w:val="paragraph"/>
        <w:spacing w:before="0" w:beforeAutospacing="0" w:after="0" w:afterAutospacing="0"/>
        <w:textAlignment w:val="baseline"/>
      </w:pPr>
      <w:r w:rsidRPr="008703BC">
        <w:t>The first main objective of this paper is to</w:t>
      </w:r>
      <w:r w:rsidR="00A103D3" w:rsidRPr="008703BC">
        <w:t xml:space="preserve"> model the extreme values of sea level surges</w:t>
      </w:r>
      <w:r w:rsidR="000800BA" w:rsidRPr="008703BC">
        <w:t xml:space="preserve"> using</w:t>
      </w:r>
      <w:r w:rsidR="00A103D3" w:rsidRPr="008703BC">
        <w:t xml:space="preserve"> the Generalized Extreme Value (GEV) distribution. The GEV distribution is suitable for modelling the maximum or minimum of a dataset and is defined by the following parameters: location (</w:t>
      </w:r>
      <w:r w:rsidR="00A103D3" w:rsidRPr="008703BC">
        <w:rPr>
          <w:rFonts w:ascii="Cambria Math" w:hAnsi="Cambria Math" w:cs="Cambria Math"/>
        </w:rPr>
        <w:t>𝜇</w:t>
      </w:r>
      <w:r w:rsidR="00A103D3" w:rsidRPr="008703BC">
        <w:t>), scale (</w:t>
      </w:r>
      <w:r w:rsidR="00A103D3" w:rsidRPr="008703BC">
        <w:rPr>
          <w:rFonts w:ascii="Cambria Math" w:hAnsi="Cambria Math" w:cs="Cambria Math"/>
        </w:rPr>
        <w:t>𝜎</w:t>
      </w:r>
      <w:r w:rsidR="00A103D3" w:rsidRPr="008703BC">
        <w:t>), and shape (</w:t>
      </w:r>
      <w:r w:rsidR="00A103D3" w:rsidRPr="008703BC">
        <w:rPr>
          <w:rFonts w:ascii="Cambria Math" w:hAnsi="Cambria Math" w:cs="Cambria Math"/>
        </w:rPr>
        <w:t>𝜉</w:t>
      </w:r>
      <w:r w:rsidR="00A103D3" w:rsidRPr="008703BC">
        <w:t xml:space="preserve">). </w:t>
      </w:r>
      <w:r w:rsidR="000800BA" w:rsidRPr="008703BC">
        <w:t>In this case, we model the maxim</w:t>
      </w:r>
      <w:r w:rsidR="006051FB" w:rsidRPr="008703BC">
        <w:t>a. The GEV</w:t>
      </w:r>
      <w:r w:rsidR="006422A9" w:rsidRPr="008703BC">
        <w:t xml:space="preserve"> distribution encompasse</w:t>
      </w:r>
      <w:r w:rsidR="009C6ECA">
        <w:t>s</w:t>
      </w:r>
      <w:r w:rsidR="006422A9" w:rsidRPr="008703BC">
        <w:t xml:space="preserve"> three types of extreme distributions: the Gumbel, Fr</w:t>
      </w:r>
      <w:r w:rsidR="00834BF8" w:rsidRPr="008703BC">
        <w:t xml:space="preserve">échet and Weibull distributions. </w:t>
      </w:r>
      <w:r w:rsidR="005B307B">
        <w:t>E</w:t>
      </w:r>
      <w:r w:rsidR="00834BF8" w:rsidRPr="008703BC">
        <w:t xml:space="preserve">ach is used under different circumstances </w:t>
      </w:r>
      <w:r w:rsidR="00046CDB" w:rsidRPr="008703BC">
        <w:t xml:space="preserve">for modelling extreme values. The GEV can decide which of these distributions is most suitable and apply it. </w:t>
      </w:r>
      <w:r w:rsidR="00A103D3" w:rsidRPr="008703BC">
        <w:t>The notation for the model is:</w:t>
      </w:r>
    </w:p>
    <w:p w14:paraId="4FD71123" w14:textId="77777777" w:rsidR="00A103D3" w:rsidRPr="008703BC" w:rsidRDefault="00A103D3" w:rsidP="00A103D3">
      <w:pPr>
        <w:pStyle w:val="paragraph"/>
        <w:spacing w:before="0" w:beforeAutospacing="0" w:after="0" w:afterAutospacing="0"/>
        <w:textAlignment w:val="baseline"/>
      </w:pPr>
    </w:p>
    <w:p w14:paraId="08B93F43" w14:textId="3319CCF3" w:rsidR="00A103D3" w:rsidRPr="008703BC" w:rsidRDefault="00A103D3" w:rsidP="00F93FEC">
      <w:pPr>
        <w:pStyle w:val="paragraph"/>
        <w:spacing w:before="0" w:beforeAutospacing="0" w:after="0" w:afterAutospacing="0"/>
        <w:jc w:val="center"/>
        <w:textAlignment w:val="baseline"/>
        <w:rPr>
          <w:sz w:val="28"/>
          <w:szCs w:val="28"/>
        </w:rPr>
      </w:pPr>
      <w:proofErr w:type="spellStart"/>
      <w:r w:rsidRPr="008703BC">
        <w:rPr>
          <w:sz w:val="28"/>
          <w:szCs w:val="28"/>
        </w:rPr>
        <w:t>ymax</w:t>
      </w:r>
      <w:proofErr w:type="spellEnd"/>
      <w:r w:rsidRPr="008703BC">
        <w:rPr>
          <w:sz w:val="28"/>
          <w:szCs w:val="28"/>
        </w:rPr>
        <w:t xml:space="preserve"> (s, t) | μ (s</w:t>
      </w:r>
      <w:del w:id="166" w:author="Niamh Cahill" w:date="2024-07-08T09:36:00Z">
        <w:r w:rsidRPr="008703BC" w:rsidDel="00977697">
          <w:rPr>
            <w:sz w:val="28"/>
            <w:szCs w:val="28"/>
          </w:rPr>
          <w:delText>, t</w:delText>
        </w:r>
      </w:del>
      <w:r w:rsidRPr="008703BC">
        <w:rPr>
          <w:sz w:val="28"/>
          <w:szCs w:val="28"/>
        </w:rPr>
        <w:t>)</w:t>
      </w:r>
      <w:ins w:id="167" w:author="Niamh Cahill" w:date="2024-07-08T09:39:00Z">
        <w:r w:rsidR="00977697">
          <w:rPr>
            <w:sz w:val="28"/>
            <w:szCs w:val="28"/>
          </w:rPr>
          <w:t xml:space="preserve">, </w:t>
        </w:r>
        <w:r w:rsidR="00977697" w:rsidRPr="008703BC">
          <w:rPr>
            <w:sz w:val="28"/>
            <w:szCs w:val="28"/>
          </w:rPr>
          <w:t>σ</w:t>
        </w:r>
        <w:r w:rsidR="00977697">
          <w:rPr>
            <w:sz w:val="28"/>
            <w:szCs w:val="28"/>
          </w:rPr>
          <w:t>(s)</w:t>
        </w:r>
        <w:r w:rsidR="00977697" w:rsidRPr="008703BC">
          <w:rPr>
            <w:sz w:val="28"/>
            <w:szCs w:val="28"/>
          </w:rPr>
          <w:t>, ξ</w:t>
        </w:r>
        <w:r w:rsidR="00977697">
          <w:rPr>
            <w:sz w:val="28"/>
            <w:szCs w:val="28"/>
          </w:rPr>
          <w:t>(s)</w:t>
        </w:r>
      </w:ins>
      <w:r w:rsidRPr="008703BC">
        <w:rPr>
          <w:sz w:val="28"/>
          <w:szCs w:val="28"/>
        </w:rPr>
        <w:t xml:space="preserve"> </w:t>
      </w:r>
      <w:r w:rsidRPr="008703BC">
        <w:rPr>
          <w:rFonts w:ascii="Cambria Math" w:hAnsi="Cambria Math" w:cs="Cambria Math"/>
          <w:sz w:val="28"/>
          <w:szCs w:val="28"/>
        </w:rPr>
        <w:t>∼</w:t>
      </w:r>
      <w:r w:rsidRPr="008703BC">
        <w:rPr>
          <w:sz w:val="28"/>
          <w:szCs w:val="28"/>
        </w:rPr>
        <w:t xml:space="preserve"> GEV (</w:t>
      </w:r>
      <w:commentRangeStart w:id="168"/>
      <w:commentRangeStart w:id="169"/>
      <w:r w:rsidRPr="008703BC">
        <w:rPr>
          <w:sz w:val="28"/>
          <w:szCs w:val="28"/>
        </w:rPr>
        <w:t>μ</w:t>
      </w:r>
      <w:del w:id="170" w:author="Niamh Cahill" w:date="2024-07-08T09:38:00Z">
        <w:r w:rsidRPr="008703BC" w:rsidDel="00977697">
          <w:rPr>
            <w:sz w:val="28"/>
            <w:szCs w:val="28"/>
          </w:rPr>
          <w:delText xml:space="preserve"> </w:delText>
        </w:r>
      </w:del>
      <w:r w:rsidRPr="008703BC">
        <w:rPr>
          <w:sz w:val="28"/>
          <w:szCs w:val="28"/>
        </w:rPr>
        <w:t>(s</w:t>
      </w:r>
      <w:del w:id="171" w:author="Niamh Cahill" w:date="2024-07-08T09:35:00Z">
        <w:r w:rsidRPr="008703BC" w:rsidDel="00977697">
          <w:rPr>
            <w:sz w:val="28"/>
            <w:szCs w:val="28"/>
          </w:rPr>
          <w:delText>, t</w:delText>
        </w:r>
      </w:del>
      <w:r w:rsidRPr="008703BC">
        <w:rPr>
          <w:sz w:val="28"/>
          <w:szCs w:val="28"/>
        </w:rPr>
        <w:t xml:space="preserve">), </w:t>
      </w:r>
      <w:commentRangeEnd w:id="168"/>
      <w:r w:rsidR="00977697">
        <w:rPr>
          <w:rStyle w:val="CommentReference"/>
          <w:rFonts w:asciiTheme="minorHAnsi" w:eastAsiaTheme="minorHAnsi" w:hAnsiTheme="minorHAnsi" w:cstheme="minorBidi"/>
          <w:kern w:val="2"/>
          <w:lang w:eastAsia="en-US"/>
          <w14:ligatures w14:val="standardContextual"/>
        </w:rPr>
        <w:commentReference w:id="168"/>
      </w:r>
      <w:commentRangeEnd w:id="169"/>
      <w:r w:rsidR="00977697">
        <w:rPr>
          <w:rStyle w:val="CommentReference"/>
          <w:rFonts w:asciiTheme="minorHAnsi" w:eastAsiaTheme="minorHAnsi" w:hAnsiTheme="minorHAnsi" w:cstheme="minorBidi"/>
          <w:kern w:val="2"/>
          <w:lang w:eastAsia="en-US"/>
          <w14:ligatures w14:val="standardContextual"/>
        </w:rPr>
        <w:commentReference w:id="169"/>
      </w:r>
      <w:r w:rsidRPr="008703BC">
        <w:rPr>
          <w:sz w:val="28"/>
          <w:szCs w:val="28"/>
        </w:rPr>
        <w:t>σ</w:t>
      </w:r>
      <w:ins w:id="172" w:author="Niamh Cahill" w:date="2024-07-08T09:38:00Z">
        <w:r w:rsidR="00977697">
          <w:rPr>
            <w:sz w:val="28"/>
            <w:szCs w:val="28"/>
          </w:rPr>
          <w:t>(s)</w:t>
        </w:r>
      </w:ins>
      <w:r w:rsidRPr="008703BC">
        <w:rPr>
          <w:sz w:val="28"/>
          <w:szCs w:val="28"/>
        </w:rPr>
        <w:t>, ξ</w:t>
      </w:r>
      <w:ins w:id="173" w:author="Niamh Cahill" w:date="2024-07-08T09:38:00Z">
        <w:r w:rsidR="00977697">
          <w:rPr>
            <w:sz w:val="28"/>
            <w:szCs w:val="28"/>
          </w:rPr>
          <w:t>(s)</w:t>
        </w:r>
      </w:ins>
      <w:r w:rsidRPr="008703BC">
        <w:rPr>
          <w:sz w:val="28"/>
          <w:szCs w:val="28"/>
        </w:rPr>
        <w:t>)</w:t>
      </w:r>
    </w:p>
    <w:p w14:paraId="45BCB51F" w14:textId="77777777" w:rsidR="00A103D3" w:rsidRPr="008703BC" w:rsidRDefault="00A103D3" w:rsidP="00A103D3">
      <w:pPr>
        <w:pStyle w:val="paragraph"/>
        <w:spacing w:before="0" w:beforeAutospacing="0" w:after="0" w:afterAutospacing="0"/>
        <w:textAlignment w:val="baseline"/>
      </w:pPr>
    </w:p>
    <w:p w14:paraId="3F0EF643" w14:textId="413257B6" w:rsidR="002631E8" w:rsidRPr="008703BC" w:rsidRDefault="00A103D3" w:rsidP="00A103D3">
      <w:pPr>
        <w:pStyle w:val="paragraph"/>
        <w:spacing w:before="0" w:beforeAutospacing="0" w:after="0" w:afterAutospacing="0"/>
        <w:textAlignment w:val="baseline"/>
      </w:pPr>
      <w:r w:rsidRPr="008703BC">
        <w:t xml:space="preserve">In this equation, </w:t>
      </w:r>
      <w:r w:rsidRPr="008703BC">
        <w:rPr>
          <w:rFonts w:ascii="Cambria Math" w:hAnsi="Cambria Math" w:cs="Cambria Math"/>
        </w:rPr>
        <w:t>𝑦</w:t>
      </w:r>
      <w:r w:rsidRPr="008703BC">
        <w:t>max (</w:t>
      </w:r>
      <w:r w:rsidRPr="008703BC">
        <w:rPr>
          <w:rFonts w:ascii="Cambria Math" w:hAnsi="Cambria Math" w:cs="Cambria Math"/>
        </w:rPr>
        <w:t>𝑠</w:t>
      </w:r>
      <w:r w:rsidRPr="008703BC">
        <w:t xml:space="preserve">, </w:t>
      </w:r>
      <w:r w:rsidRPr="008703BC">
        <w:rPr>
          <w:rFonts w:ascii="Cambria Math" w:hAnsi="Cambria Math" w:cs="Cambria Math"/>
        </w:rPr>
        <w:t>𝑡</w:t>
      </w:r>
      <w:r w:rsidRPr="008703BC">
        <w:t xml:space="preserve">) represents the maximum surge at location </w:t>
      </w:r>
      <w:r w:rsidRPr="008703BC">
        <w:rPr>
          <w:rFonts w:ascii="Cambria Math" w:hAnsi="Cambria Math" w:cs="Cambria Math"/>
        </w:rPr>
        <w:t>𝑠</w:t>
      </w:r>
      <w:r w:rsidRPr="008703BC">
        <w:t xml:space="preserve"> and time</w:t>
      </w:r>
      <w:ins w:id="174" w:author="Niamh Cahill" w:date="2024-07-08T09:39:00Z">
        <w:r w:rsidR="00977697">
          <w:t xml:space="preserve"> </w:t>
        </w:r>
      </w:ins>
      <w:del w:id="175" w:author="Niamh Cahill" w:date="2024-07-08T09:43:00Z">
        <w:r w:rsidRPr="008703BC" w:rsidDel="00977697">
          <w:delText xml:space="preserve"> </w:delText>
        </w:r>
      </w:del>
      <w:r w:rsidRPr="008703BC">
        <w:rPr>
          <w:rFonts w:ascii="Cambria Math" w:hAnsi="Cambria Math" w:cs="Cambria Math"/>
        </w:rPr>
        <w:t>𝑡</w:t>
      </w:r>
      <w:r w:rsidRPr="008703BC">
        <w:t xml:space="preserve">, and </w:t>
      </w:r>
      <w:r w:rsidRPr="008703BC">
        <w:rPr>
          <w:rFonts w:ascii="Cambria Math" w:hAnsi="Cambria Math" w:cs="Cambria Math"/>
        </w:rPr>
        <w:t>𝜇</w:t>
      </w:r>
      <w:r w:rsidRPr="008703BC">
        <w:t xml:space="preserve"> (</w:t>
      </w:r>
      <w:r w:rsidRPr="008703BC">
        <w:rPr>
          <w:rFonts w:ascii="Cambria Math" w:hAnsi="Cambria Math" w:cs="Cambria Math"/>
        </w:rPr>
        <w:t>𝑠</w:t>
      </w:r>
      <w:del w:id="176" w:author="Niamh Cahill" w:date="2024-07-08T09:37:00Z">
        <w:r w:rsidRPr="008703BC" w:rsidDel="00977697">
          <w:delText xml:space="preserve">, </w:delText>
        </w:r>
        <w:r w:rsidRPr="008703BC" w:rsidDel="00977697">
          <w:rPr>
            <w:rFonts w:ascii="Cambria Math" w:hAnsi="Cambria Math" w:cs="Cambria Math"/>
          </w:rPr>
          <w:delText>𝑡</w:delText>
        </w:r>
      </w:del>
      <w:r w:rsidRPr="008703BC">
        <w:t xml:space="preserve">) is the location parameter that </w:t>
      </w:r>
      <w:r w:rsidR="006F20C0" w:rsidRPr="008703BC">
        <w:t>varies</w:t>
      </w:r>
      <w:r w:rsidRPr="008703BC">
        <w:t xml:space="preserve"> over space</w:t>
      </w:r>
      <w:del w:id="177" w:author="Niamh Cahill" w:date="2024-07-08T09:37:00Z">
        <w:r w:rsidRPr="008703BC" w:rsidDel="00977697">
          <w:delText xml:space="preserve"> and time</w:delText>
        </w:r>
      </w:del>
      <w:r w:rsidRPr="008703BC">
        <w:t>.</w:t>
      </w:r>
      <w:r w:rsidR="005514D1" w:rsidRPr="008703BC">
        <w:t xml:space="preserve"> </w:t>
      </w:r>
      <w:r w:rsidR="006819D2" w:rsidRPr="008703BC">
        <w:t>Location (</w:t>
      </w:r>
      <w:r w:rsidR="006819D2" w:rsidRPr="008703BC">
        <w:rPr>
          <w:rFonts w:ascii="Cambria Math" w:hAnsi="Cambria Math" w:cs="Cambria Math"/>
        </w:rPr>
        <w:t>𝜇</w:t>
      </w:r>
      <w:r w:rsidR="006819D2" w:rsidRPr="008703BC">
        <w:t xml:space="preserve">) </w:t>
      </w:r>
      <w:r w:rsidR="008C5136" w:rsidRPr="008703BC">
        <w:t xml:space="preserve">shifts the </w:t>
      </w:r>
      <w:r w:rsidR="003A5647" w:rsidRPr="008703BC">
        <w:t xml:space="preserve">distribution along the </w:t>
      </w:r>
      <w:r w:rsidR="003A5647" w:rsidRPr="008703BC">
        <w:lastRenderedPageBreak/>
        <w:t xml:space="preserve">x axis, determining the central tendency of the maxima. </w:t>
      </w:r>
      <w:r w:rsidR="009B2286" w:rsidRPr="008703BC">
        <w:t>(</w:t>
      </w:r>
      <w:r w:rsidR="009B2286" w:rsidRPr="008703BC">
        <w:rPr>
          <w:i/>
          <w:iCs/>
        </w:rPr>
        <w:t>s</w:t>
      </w:r>
      <w:r w:rsidR="009B2286" w:rsidRPr="008703BC">
        <w:t xml:space="preserve">) </w:t>
      </w:r>
      <w:del w:id="178" w:author="Niamh Cahill" w:date="2024-07-08T09:37:00Z">
        <w:r w:rsidR="009B2286" w:rsidRPr="008703BC" w:rsidDel="00977697">
          <w:delText>and (</w:delText>
        </w:r>
        <w:r w:rsidR="009B2286" w:rsidRPr="008703BC" w:rsidDel="00977697">
          <w:rPr>
            <w:i/>
            <w:iCs/>
          </w:rPr>
          <w:delText>t</w:delText>
        </w:r>
        <w:r w:rsidR="009B2286" w:rsidRPr="008703BC" w:rsidDel="00977697">
          <w:delText>)</w:delText>
        </w:r>
        <w:r w:rsidR="00145C92" w:rsidRPr="008703BC" w:rsidDel="00977697">
          <w:delText xml:space="preserve"> </w:delText>
        </w:r>
      </w:del>
      <w:r w:rsidR="00145C92" w:rsidRPr="008703BC">
        <w:t>cause</w:t>
      </w:r>
      <w:ins w:id="179" w:author="Niamh Cahill" w:date="2024-07-08T09:37:00Z">
        <w:r w:rsidR="00977697">
          <w:t>s</w:t>
        </w:r>
      </w:ins>
      <w:r w:rsidR="00145C92" w:rsidRPr="008703BC">
        <w:t xml:space="preserve"> variation in (</w:t>
      </w:r>
      <w:r w:rsidR="00145C92" w:rsidRPr="008703BC">
        <w:rPr>
          <w:rFonts w:ascii="Cambria Math" w:hAnsi="Cambria Math" w:cs="Cambria Math"/>
        </w:rPr>
        <w:t>𝜇</w:t>
      </w:r>
      <w:r w:rsidR="00145C92" w:rsidRPr="008703BC">
        <w:t xml:space="preserve">) allowing it to capture spatial </w:t>
      </w:r>
      <w:del w:id="180" w:author="Niamh Cahill" w:date="2024-07-08T09:37:00Z">
        <w:r w:rsidR="00145C92" w:rsidRPr="008703BC" w:rsidDel="00977697">
          <w:delText xml:space="preserve">and temporal </w:delText>
        </w:r>
      </w:del>
      <w:r w:rsidR="00007264" w:rsidRPr="008703BC">
        <w:t>factors.</w:t>
      </w:r>
      <w:r w:rsidR="00E24A00" w:rsidRPr="008703BC">
        <w:t xml:space="preserve"> Scale (</w:t>
      </w:r>
      <w:r w:rsidR="00E24A00" w:rsidRPr="008703BC">
        <w:rPr>
          <w:rFonts w:ascii="Cambria Math" w:hAnsi="Cambria Math" w:cs="Cambria Math"/>
        </w:rPr>
        <w:t>𝜎</w:t>
      </w:r>
      <w:ins w:id="181" w:author="Niamh Cahill" w:date="2024-07-08T09:40:00Z">
        <w:r w:rsidR="00977697">
          <w:rPr>
            <w:rFonts w:ascii="Cambria Math" w:hAnsi="Cambria Math" w:cs="Cambria Math"/>
          </w:rPr>
          <w:t>(s)</w:t>
        </w:r>
      </w:ins>
      <w:r w:rsidR="00E24A00" w:rsidRPr="008703BC">
        <w:t>) controls the spread or dispersion of the distribution, and shape (</w:t>
      </w:r>
      <w:r w:rsidR="00E24A00" w:rsidRPr="008703BC">
        <w:rPr>
          <w:rFonts w:ascii="Cambria Math" w:hAnsi="Cambria Math" w:cs="Cambria Math"/>
        </w:rPr>
        <w:t>𝜉</w:t>
      </w:r>
      <w:ins w:id="182" w:author="Niamh Cahill" w:date="2024-07-08T09:40:00Z">
        <w:r w:rsidR="00977697">
          <w:rPr>
            <w:rFonts w:ascii="Cambria Math" w:hAnsi="Cambria Math" w:cs="Cambria Math"/>
          </w:rPr>
          <w:t>(s)</w:t>
        </w:r>
      </w:ins>
      <w:r w:rsidR="00E24A00" w:rsidRPr="008703BC">
        <w:t>)</w:t>
      </w:r>
      <w:r w:rsidR="00F1353E" w:rsidRPr="008703BC">
        <w:t xml:space="preserve"> defines the tail behaviour</w:t>
      </w:r>
      <w:r w:rsidR="00366648" w:rsidRPr="008703BC">
        <w:t xml:space="preserve">, </w:t>
      </w:r>
      <w:r w:rsidR="00FB4440" w:rsidRPr="008703BC">
        <w:t xml:space="preserve">usually taking the form of Gumbel, Fréchet or Weibull distribution. </w:t>
      </w:r>
      <w:del w:id="183" w:author="Niamh Cahill" w:date="2024-07-08T09:40:00Z">
        <w:r w:rsidR="00C75CB7" w:rsidRPr="008703BC" w:rsidDel="00977697">
          <w:delText>Finally, the GEV distribution</w:delText>
        </w:r>
        <w:r w:rsidR="00205E9C" w:rsidRPr="008703BC" w:rsidDel="00977697">
          <w:delText xml:space="preserve"> is conditioned on the location parameter (</w:delText>
        </w:r>
        <w:r w:rsidR="00205E9C" w:rsidRPr="008703BC" w:rsidDel="00977697">
          <w:rPr>
            <w:rFonts w:ascii="Cambria Math" w:hAnsi="Cambria Math" w:cs="Cambria Math"/>
          </w:rPr>
          <w:delText>𝜇</w:delText>
        </w:r>
        <w:r w:rsidR="00205E9C" w:rsidRPr="008703BC" w:rsidDel="00977697">
          <w:delText>)</w:delText>
        </w:r>
        <w:r w:rsidR="00B8242A" w:rsidRPr="008703BC" w:rsidDel="00977697">
          <w:delText>. In other words, the distribution of ymax</w:delText>
        </w:r>
        <w:r w:rsidR="00665F11" w:rsidRPr="008703BC" w:rsidDel="00977697">
          <w:delText xml:space="preserve"> is dependent on the value of </w:delText>
        </w:r>
        <w:r w:rsidR="00665F11" w:rsidRPr="008703BC" w:rsidDel="00977697">
          <w:rPr>
            <w:rFonts w:ascii="Cambria Math" w:hAnsi="Cambria Math" w:cs="Cambria Math"/>
          </w:rPr>
          <w:delText>𝜇</w:delText>
        </w:r>
        <w:r w:rsidR="00665F11" w:rsidRPr="008703BC" w:rsidDel="00977697">
          <w:delText xml:space="preserve"> (</w:delText>
        </w:r>
        <w:r w:rsidR="00665F11" w:rsidRPr="008703BC" w:rsidDel="00977697">
          <w:rPr>
            <w:rFonts w:ascii="Cambria Math" w:hAnsi="Cambria Math" w:cs="Cambria Math"/>
          </w:rPr>
          <w:delText>𝑠</w:delText>
        </w:r>
      </w:del>
      <w:del w:id="184" w:author="Niamh Cahill" w:date="2024-07-08T09:37:00Z">
        <w:r w:rsidR="00665F11" w:rsidRPr="008703BC" w:rsidDel="00977697">
          <w:delText xml:space="preserve">, </w:delText>
        </w:r>
        <w:r w:rsidR="00665F11" w:rsidRPr="008703BC" w:rsidDel="00977697">
          <w:rPr>
            <w:rFonts w:ascii="Cambria Math" w:hAnsi="Cambria Math" w:cs="Cambria Math"/>
          </w:rPr>
          <w:delText>𝑡</w:delText>
        </w:r>
      </w:del>
      <w:del w:id="185" w:author="Niamh Cahill" w:date="2024-07-08T09:40:00Z">
        <w:r w:rsidR="00665F11" w:rsidRPr="008703BC" w:rsidDel="00977697">
          <w:delText>)</w:delText>
        </w:r>
        <w:r w:rsidR="00C75CB7" w:rsidRPr="008703BC" w:rsidDel="00977697">
          <w:delText>.</w:delText>
        </w:r>
      </w:del>
    </w:p>
    <w:p w14:paraId="39F23AEA" w14:textId="77777777" w:rsidR="00C75CB7" w:rsidRPr="008703BC" w:rsidRDefault="00C75CB7" w:rsidP="00A103D3">
      <w:pPr>
        <w:pStyle w:val="paragraph"/>
        <w:spacing w:before="0" w:beforeAutospacing="0" w:after="0" w:afterAutospacing="0"/>
        <w:textAlignment w:val="baseline"/>
      </w:pPr>
    </w:p>
    <w:p w14:paraId="50350CD5" w14:textId="3B4C2840" w:rsidR="00984A46" w:rsidRPr="008703BC" w:rsidRDefault="00C75CB7" w:rsidP="00CB64D2">
      <w:pPr>
        <w:pStyle w:val="paragraph"/>
        <w:spacing w:before="0" w:beforeAutospacing="0" w:after="0" w:afterAutospacing="0"/>
        <w:textAlignment w:val="baseline"/>
        <w:rPr>
          <w:rStyle w:val="eop"/>
        </w:rPr>
      </w:pPr>
      <w:r w:rsidRPr="008703BC">
        <w:t>In practical terms, applying this distribution to our s</w:t>
      </w:r>
      <w:r w:rsidR="00CD185F" w:rsidRPr="008703BC">
        <w:t xml:space="preserve">ea level surge data involves estimating parameters </w:t>
      </w:r>
      <w:r w:rsidR="0034292C" w:rsidRPr="008703BC">
        <w:rPr>
          <w:rFonts w:ascii="Cambria Math" w:hAnsi="Cambria Math" w:cs="Cambria Math"/>
        </w:rPr>
        <w:t>𝜇</w:t>
      </w:r>
      <w:r w:rsidR="0034292C" w:rsidRPr="008703BC">
        <w:t xml:space="preserve"> (</w:t>
      </w:r>
      <w:r w:rsidR="0034292C" w:rsidRPr="008703BC">
        <w:rPr>
          <w:rFonts w:ascii="Cambria Math" w:hAnsi="Cambria Math" w:cs="Cambria Math"/>
        </w:rPr>
        <w:t>𝑠</w:t>
      </w:r>
      <w:del w:id="186" w:author="Niamh Cahill" w:date="2024-07-08T09:38:00Z">
        <w:r w:rsidR="0034292C" w:rsidRPr="008703BC" w:rsidDel="00977697">
          <w:delText xml:space="preserve">, </w:delText>
        </w:r>
        <w:r w:rsidR="0034292C" w:rsidRPr="008703BC" w:rsidDel="00977697">
          <w:rPr>
            <w:rFonts w:ascii="Cambria Math" w:hAnsi="Cambria Math" w:cs="Cambria Math"/>
          </w:rPr>
          <w:delText>𝑡</w:delText>
        </w:r>
      </w:del>
      <w:r w:rsidR="0034292C" w:rsidRPr="008703BC">
        <w:t xml:space="preserve">), </w:t>
      </w:r>
      <w:del w:id="187" w:author="Niamh Cahill" w:date="2024-07-08T09:40:00Z">
        <w:r w:rsidR="0034292C" w:rsidRPr="008703BC" w:rsidDel="00977697">
          <w:delText>(</w:delText>
        </w:r>
      </w:del>
      <w:r w:rsidR="0034292C" w:rsidRPr="008703BC">
        <w:rPr>
          <w:rFonts w:ascii="Cambria Math" w:hAnsi="Cambria Math" w:cs="Cambria Math"/>
        </w:rPr>
        <w:t>𝜎</w:t>
      </w:r>
      <w:ins w:id="188" w:author="Niamh Cahill" w:date="2024-07-08T09:40:00Z">
        <w:r w:rsidR="00977697">
          <w:t>(s)</w:t>
        </w:r>
      </w:ins>
      <w:del w:id="189" w:author="Niamh Cahill" w:date="2024-07-08T09:40:00Z">
        <w:r w:rsidR="0034292C" w:rsidRPr="008703BC" w:rsidDel="00977697">
          <w:delText>)</w:delText>
        </w:r>
      </w:del>
      <w:r w:rsidR="0034292C" w:rsidRPr="008703BC">
        <w:t xml:space="preserve">, and </w:t>
      </w:r>
      <w:del w:id="190" w:author="Niamh Cahill" w:date="2024-07-08T09:40:00Z">
        <w:r w:rsidR="0034292C" w:rsidRPr="008703BC" w:rsidDel="00977697">
          <w:delText>(</w:delText>
        </w:r>
      </w:del>
      <w:r w:rsidR="0034292C" w:rsidRPr="008703BC">
        <w:rPr>
          <w:rFonts w:ascii="Cambria Math" w:hAnsi="Cambria Math" w:cs="Cambria Math"/>
        </w:rPr>
        <w:t>𝜉</w:t>
      </w:r>
      <w:ins w:id="191" w:author="Niamh Cahill" w:date="2024-07-08T09:40:00Z">
        <w:r w:rsidR="00977697">
          <w:t>(s)</w:t>
        </w:r>
      </w:ins>
      <w:del w:id="192" w:author="Niamh Cahill" w:date="2024-07-08T09:40:00Z">
        <w:r w:rsidR="0034292C" w:rsidRPr="008703BC" w:rsidDel="00977697">
          <w:delText>)</w:delText>
        </w:r>
      </w:del>
      <w:r w:rsidR="0034292C" w:rsidRPr="008703BC">
        <w:t>.</w:t>
      </w:r>
      <w:r w:rsidR="00BA1E78" w:rsidRPr="008703BC">
        <w:t xml:space="preserve"> We can </w:t>
      </w:r>
      <w:ins w:id="193" w:author="Niamh Cahill" w:date="2024-07-08T09:41:00Z">
        <w:r w:rsidR="00977697">
          <w:t xml:space="preserve">consider the spatial </w:t>
        </w:r>
      </w:ins>
      <w:del w:id="194" w:author="Niamh Cahill" w:date="2024-07-08T09:41:00Z">
        <w:r w:rsidR="00BA1E78" w:rsidRPr="008703BC" w:rsidDel="00977697">
          <w:delText xml:space="preserve">then model the </w:delText>
        </w:r>
      </w:del>
      <w:r w:rsidR="00BA1E78" w:rsidRPr="008703BC">
        <w:t xml:space="preserve">variability by allowing the </w:t>
      </w:r>
      <w:del w:id="195" w:author="Niamh Cahill" w:date="2024-07-08T09:41:00Z">
        <w:r w:rsidR="00383D17" w:rsidRPr="008703BC" w:rsidDel="00977697">
          <w:delText xml:space="preserve">location </w:delText>
        </w:r>
      </w:del>
      <w:r w:rsidR="00383D17" w:rsidRPr="008703BC">
        <w:t>parameter</w:t>
      </w:r>
      <w:ins w:id="196" w:author="Niamh Cahill" w:date="2024-07-08T09:41:00Z">
        <w:r w:rsidR="00977697">
          <w:t>s</w:t>
        </w:r>
      </w:ins>
      <w:r w:rsidR="00383D17" w:rsidRPr="008703BC">
        <w:t xml:space="preserve"> to vary over space</w:t>
      </w:r>
      <w:del w:id="197" w:author="Niamh Cahill" w:date="2024-07-08T09:41:00Z">
        <w:r w:rsidR="00383D17" w:rsidRPr="008703BC" w:rsidDel="00977697">
          <w:delText xml:space="preserve"> and time</w:delText>
        </w:r>
      </w:del>
      <w:r w:rsidR="00383D17" w:rsidRPr="008703BC">
        <w:t xml:space="preserve">. This allows us to calculate return levels </w:t>
      </w:r>
      <w:r w:rsidR="00F51538" w:rsidRPr="008703BC">
        <w:t>for each location</w:t>
      </w:r>
      <w:ins w:id="198" w:author="Niamh Cahill" w:date="2024-07-08T09:42:00Z">
        <w:r w:rsidR="00977697">
          <w:t>.</w:t>
        </w:r>
      </w:ins>
      <w:r w:rsidR="00F51538" w:rsidRPr="008703BC">
        <w:t xml:space="preserve"> </w:t>
      </w:r>
      <w:commentRangeStart w:id="199"/>
      <w:r w:rsidR="00F51538" w:rsidRPr="008703BC">
        <w:t>which can be</w:t>
      </w:r>
      <w:r w:rsidR="00E435AC" w:rsidRPr="008703BC">
        <w:t xml:space="preserve"> visualised, and a temporal clustering analysis of ex</w:t>
      </w:r>
      <w:r w:rsidR="00106B39" w:rsidRPr="008703BC">
        <w:t xml:space="preserve">ceedances of these return levels </w:t>
      </w:r>
      <w:r w:rsidR="00C27D0D" w:rsidRPr="008703BC">
        <w:t>can identify areas of vulnerability to sea level surges.</w:t>
      </w:r>
      <w:commentRangeEnd w:id="199"/>
      <w:r w:rsidR="00977697">
        <w:rPr>
          <w:rStyle w:val="CommentReference"/>
          <w:rFonts w:asciiTheme="minorHAnsi" w:eastAsiaTheme="minorHAnsi" w:hAnsiTheme="minorHAnsi" w:cstheme="minorBidi"/>
          <w:kern w:val="2"/>
          <w:lang w:eastAsia="en-US"/>
          <w14:ligatures w14:val="standardContextual"/>
        </w:rPr>
        <w:commentReference w:id="199"/>
      </w:r>
    </w:p>
    <w:p w14:paraId="0F421173"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 </w:t>
      </w:r>
    </w:p>
    <w:p w14:paraId="74A42910" w14:textId="70FE13D7" w:rsidR="00CB64D2" w:rsidRPr="008703BC" w:rsidRDefault="00597E7F" w:rsidP="00CB64D2">
      <w:pPr>
        <w:pStyle w:val="paragraph"/>
        <w:spacing w:before="0" w:beforeAutospacing="0" w:after="0" w:afterAutospacing="0"/>
        <w:textAlignment w:val="baseline"/>
        <w:rPr>
          <w:rStyle w:val="eop"/>
          <w:rFonts w:eastAsiaTheme="majorEastAsia"/>
        </w:rPr>
      </w:pPr>
      <w:r w:rsidRPr="008703BC">
        <w:rPr>
          <w:rFonts w:eastAsiaTheme="majorEastAsia"/>
          <w:noProof/>
          <w14:ligatures w14:val="standardContextual"/>
        </w:rPr>
        <mc:AlternateContent>
          <mc:Choice Requires="wpi">
            <w:drawing>
              <wp:anchor distT="0" distB="0" distL="114300" distR="114300" simplePos="0" relativeHeight="251665408" behindDoc="0" locked="0" layoutInCell="1" allowOverlap="1" wp14:anchorId="5E4C0229" wp14:editId="2AA40510">
                <wp:simplePos x="0" y="0"/>
                <wp:positionH relativeFrom="column">
                  <wp:posOffset>2446627</wp:posOffset>
                </wp:positionH>
                <wp:positionV relativeFrom="paragraph">
                  <wp:posOffset>2099307</wp:posOffset>
                </wp:positionV>
                <wp:extent cx="360" cy="360"/>
                <wp:effectExtent l="57150" t="76200" r="76200" b="95250"/>
                <wp:wrapNone/>
                <wp:docPr id="307908547" name="Ink 18"/>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xmlns:w16du="http://schemas.microsoft.com/office/word/2023/wordml/word16du">
            <w:pict>
              <v:shapetype w14:anchorId="198024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91.25pt;margin-top:162.45pt;width:2.9pt;height:5.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">
                <v:imagedata r:id="rId15" o:title=""/>
              </v:shape>
            </w:pict>
          </mc:Fallback>
        </mc:AlternateContent>
      </w:r>
      <w:r w:rsidR="006330C1" w:rsidRPr="008703BC">
        <w:rPr>
          <w:rFonts w:eastAsiaTheme="majorEastAsia"/>
          <w:noProof/>
          <w14:ligatures w14:val="standardContextual"/>
        </w:rPr>
        <mc:AlternateContent>
          <mc:Choice Requires="wpi">
            <w:drawing>
              <wp:anchor distT="0" distB="0" distL="114300" distR="114300" simplePos="0" relativeHeight="251664384" behindDoc="0" locked="0" layoutInCell="1" allowOverlap="1" wp14:anchorId="07261DCB" wp14:editId="7330C082">
                <wp:simplePos x="0" y="0"/>
                <wp:positionH relativeFrom="column">
                  <wp:posOffset>1743907</wp:posOffset>
                </wp:positionH>
                <wp:positionV relativeFrom="paragraph">
                  <wp:posOffset>2107587</wp:posOffset>
                </wp:positionV>
                <wp:extent cx="360" cy="360"/>
                <wp:effectExtent l="57150" t="76200" r="76200" b="95250"/>
                <wp:wrapNone/>
                <wp:docPr id="542338442" name="Ink 16"/>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xmlns:w16du="http://schemas.microsoft.com/office/word/2023/wordml/word16du">
            <w:pict>
              <v:shape w14:anchorId="6F518366" id="Ink 16" o:spid="_x0000_s1026" type="#_x0000_t75" style="position:absolute;margin-left:135.9pt;margin-top:163.15pt;width:2.9pt;height:5.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&#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">
                <v:imagedata r:id="rId15" o:title=""/>
              </v:shape>
            </w:pict>
          </mc:Fallback>
        </mc:AlternateContent>
      </w:r>
      <w:r w:rsidR="002017DF" w:rsidRPr="008703BC">
        <w:rPr>
          <w:rFonts w:eastAsiaTheme="majorEastAsia"/>
          <w:noProof/>
          <w14:ligatures w14:val="standardContextual"/>
        </w:rPr>
        <mc:AlternateContent>
          <mc:Choice Requires="wpi">
            <w:drawing>
              <wp:anchor distT="0" distB="0" distL="114300" distR="114300" simplePos="0" relativeHeight="251661312" behindDoc="0" locked="0" layoutInCell="1" allowOverlap="1" wp14:anchorId="32D92F78" wp14:editId="17B0E232">
                <wp:simplePos x="0" y="0"/>
                <wp:positionH relativeFrom="column">
                  <wp:posOffset>4114147</wp:posOffset>
                </wp:positionH>
                <wp:positionV relativeFrom="paragraph">
                  <wp:posOffset>651747</wp:posOffset>
                </wp:positionV>
                <wp:extent cx="360" cy="360"/>
                <wp:effectExtent l="57150" t="76200" r="76200" b="95250"/>
                <wp:wrapNone/>
                <wp:docPr id="1607946305" name="Ink 1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xmlns:w16du="http://schemas.microsoft.com/office/word/2023/wordml/word16du">
            <w:pict>
              <v:shape w14:anchorId="56EE9901" id="Ink 12" o:spid="_x0000_s1026" type="#_x0000_t75" style="position:absolute;margin-left:322.55pt;margin-top:48.45pt;width:2.9pt;height:5.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">
                <v:imagedata r:id="rId15" o:title=""/>
              </v:shape>
            </w:pict>
          </mc:Fallback>
        </mc:AlternateContent>
      </w:r>
      <w:r w:rsidR="002017DF" w:rsidRPr="008703BC">
        <w:rPr>
          <w:rFonts w:eastAsiaTheme="majorEastAsia"/>
          <w:noProof/>
          <w14:ligatures w14:val="standardContextual"/>
        </w:rPr>
        <mc:AlternateContent>
          <mc:Choice Requires="wpi">
            <w:drawing>
              <wp:anchor distT="0" distB="0" distL="114300" distR="114300" simplePos="0" relativeHeight="251660288" behindDoc="0" locked="0" layoutInCell="1" allowOverlap="1" wp14:anchorId="65BB9886" wp14:editId="2424EEC3">
                <wp:simplePos x="0" y="0"/>
                <wp:positionH relativeFrom="column">
                  <wp:posOffset>3640387</wp:posOffset>
                </wp:positionH>
                <wp:positionV relativeFrom="paragraph">
                  <wp:posOffset>473547</wp:posOffset>
                </wp:positionV>
                <wp:extent cx="360" cy="360"/>
                <wp:effectExtent l="57150" t="76200" r="76200" b="95250"/>
                <wp:wrapNone/>
                <wp:docPr id="1024825477" name="Ink 11"/>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xmlns:w16du="http://schemas.microsoft.com/office/word/2023/wordml/word16du">
            <w:pict>
              <v:shape w14:anchorId="1BF35D22" id="Ink 11" o:spid="_x0000_s1026" type="#_x0000_t75" style="position:absolute;margin-left:285.25pt;margin-top:34.5pt;width:2.9pt;height:5.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">
                <v:imagedata r:id="rId15" o:title=""/>
              </v:shape>
            </w:pict>
          </mc:Fallback>
        </mc:AlternateContent>
      </w:r>
      <w:r w:rsidR="002017DF" w:rsidRPr="008703BC">
        <w:rPr>
          <w:rFonts w:eastAsiaTheme="majorEastAsia"/>
          <w:noProof/>
          <w14:ligatures w14:val="standardContextual"/>
        </w:rPr>
        <mc:AlternateContent>
          <mc:Choice Requires="wpi">
            <w:drawing>
              <wp:anchor distT="0" distB="0" distL="114300" distR="114300" simplePos="0" relativeHeight="251659264" behindDoc="0" locked="0" layoutInCell="1" allowOverlap="1" wp14:anchorId="2E24C140" wp14:editId="47CC1319">
                <wp:simplePos x="0" y="0"/>
                <wp:positionH relativeFrom="column">
                  <wp:posOffset>1760827</wp:posOffset>
                </wp:positionH>
                <wp:positionV relativeFrom="paragraph">
                  <wp:posOffset>617547</wp:posOffset>
                </wp:positionV>
                <wp:extent cx="360" cy="360"/>
                <wp:effectExtent l="57150" t="76200" r="76200" b="95250"/>
                <wp:wrapNone/>
                <wp:docPr id="177020779" name="Ink 10"/>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xmlns:w16du="http://schemas.microsoft.com/office/word/2023/wordml/word16du">
            <w:pict>
              <v:shape w14:anchorId="7E5E1C1A" id="Ink 10" o:spid="_x0000_s1026" type="#_x0000_t75" style="position:absolute;margin-left:137.25pt;margin-top:45.85pt;width:2.9pt;height: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">
                <v:imagedata r:id="rId15" o:title=""/>
              </v:shape>
            </w:pict>
          </mc:Fallback>
        </mc:AlternateContent>
      </w:r>
      <w:r w:rsidR="00CB64D2" w:rsidRPr="008703BC">
        <w:rPr>
          <w:rStyle w:val="eop"/>
          <w:rFonts w:eastAsiaTheme="majorEastAsia"/>
        </w:rPr>
        <w:t> </w:t>
      </w:r>
      <w:commentRangeStart w:id="200"/>
      <w:commentRangeStart w:id="201"/>
      <w:r w:rsidR="00A575B5" w:rsidRPr="008703BC">
        <w:rPr>
          <w:rStyle w:val="eop"/>
          <w:rFonts w:eastAsiaTheme="majorEastAsia"/>
          <w:noProof/>
        </w:rPr>
        <w:drawing>
          <wp:inline distT="0" distB="0" distL="0" distR="0" wp14:anchorId="469963C9" wp14:editId="757884E3">
            <wp:extent cx="5519208" cy="3406140"/>
            <wp:effectExtent l="0" t="0" r="5715" b="3810"/>
            <wp:docPr id="1499934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3054" cy="3420856"/>
                    </a:xfrm>
                    <a:prstGeom prst="rect">
                      <a:avLst/>
                    </a:prstGeom>
                    <a:noFill/>
                  </pic:spPr>
                </pic:pic>
              </a:graphicData>
            </a:graphic>
          </wp:inline>
        </w:drawing>
      </w:r>
      <w:commentRangeEnd w:id="200"/>
      <w:r w:rsidR="00977697">
        <w:rPr>
          <w:rStyle w:val="CommentReference"/>
          <w:rFonts w:asciiTheme="minorHAnsi" w:eastAsiaTheme="minorHAnsi" w:hAnsiTheme="minorHAnsi" w:cstheme="minorBidi"/>
          <w:kern w:val="2"/>
          <w:lang w:eastAsia="en-US"/>
          <w14:ligatures w14:val="standardContextual"/>
        </w:rPr>
        <w:commentReference w:id="200"/>
      </w:r>
      <w:commentRangeEnd w:id="201"/>
      <w:r w:rsidR="00977697">
        <w:rPr>
          <w:rStyle w:val="CommentReference"/>
          <w:rFonts w:asciiTheme="minorHAnsi" w:eastAsiaTheme="minorHAnsi" w:hAnsiTheme="minorHAnsi" w:cstheme="minorBidi"/>
          <w:kern w:val="2"/>
          <w:lang w:eastAsia="en-US"/>
          <w14:ligatures w14:val="standardContextual"/>
        </w:rPr>
        <w:commentReference w:id="201"/>
      </w:r>
    </w:p>
    <w:p w14:paraId="01D8F5BB" w14:textId="77D42F4F" w:rsidR="00233557" w:rsidRPr="008703BC" w:rsidRDefault="00DA07F7"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Figure 5 provides an overview of the sea level surge daily maxima for Dun Laoghaire </w:t>
      </w:r>
      <w:r w:rsidR="00ED1024" w:rsidRPr="008703BC">
        <w:rPr>
          <w:rStyle w:val="eop"/>
          <w:rFonts w:eastAsiaTheme="majorEastAsia"/>
        </w:rPr>
        <w:t>station from 2010-2014</w:t>
      </w:r>
      <w:r w:rsidR="00995D3D" w:rsidRPr="008703BC">
        <w:rPr>
          <w:rStyle w:val="eop"/>
          <w:rFonts w:eastAsiaTheme="majorEastAsia"/>
        </w:rPr>
        <w:t>, a subset for clarity purposes</w:t>
      </w:r>
      <w:r w:rsidR="00ED1024" w:rsidRPr="008703BC">
        <w:rPr>
          <w:rStyle w:val="eop"/>
          <w:rFonts w:eastAsiaTheme="majorEastAsia"/>
        </w:rPr>
        <w:t xml:space="preserve">. </w:t>
      </w:r>
      <w:r w:rsidR="00DC5134" w:rsidRPr="008703BC">
        <w:rPr>
          <w:rStyle w:val="eop"/>
          <w:rFonts w:eastAsiaTheme="majorEastAsia"/>
        </w:rPr>
        <w:t xml:space="preserve">The analysis will consist of two different </w:t>
      </w:r>
      <w:r w:rsidR="000C5574" w:rsidRPr="008703BC">
        <w:rPr>
          <w:rStyle w:val="eop"/>
          <w:rFonts w:eastAsiaTheme="majorEastAsia"/>
        </w:rPr>
        <w:t>approaches</w:t>
      </w:r>
      <w:r w:rsidR="00DC5134" w:rsidRPr="008703BC">
        <w:rPr>
          <w:rStyle w:val="eop"/>
          <w:rFonts w:eastAsiaTheme="majorEastAsia"/>
        </w:rPr>
        <w:t xml:space="preserve"> of using a GEV distribution. </w:t>
      </w:r>
      <w:r w:rsidR="000C5574" w:rsidRPr="008703BC">
        <w:rPr>
          <w:rStyle w:val="eop"/>
          <w:rFonts w:eastAsiaTheme="majorEastAsia"/>
        </w:rPr>
        <w:t xml:space="preserve">Firstly, a block maxima approach </w:t>
      </w:r>
      <w:r w:rsidR="00035106" w:rsidRPr="008703BC">
        <w:rPr>
          <w:rStyle w:val="eop"/>
          <w:rFonts w:eastAsiaTheme="majorEastAsia"/>
        </w:rPr>
        <w:t xml:space="preserve">considers the maximum value for </w:t>
      </w:r>
      <w:r w:rsidR="00A42E9B" w:rsidRPr="008703BC">
        <w:rPr>
          <w:rStyle w:val="eop"/>
          <w:rFonts w:eastAsiaTheme="majorEastAsia"/>
        </w:rPr>
        <w:t>given</w:t>
      </w:r>
      <w:r w:rsidR="00035106" w:rsidRPr="008703BC">
        <w:rPr>
          <w:rStyle w:val="eop"/>
          <w:rFonts w:eastAsiaTheme="majorEastAsia"/>
        </w:rPr>
        <w:t xml:space="preserve"> station </w:t>
      </w:r>
      <w:r w:rsidR="006365AC" w:rsidRPr="008703BC">
        <w:rPr>
          <w:rStyle w:val="eop"/>
          <w:rFonts w:eastAsiaTheme="majorEastAsia"/>
        </w:rPr>
        <w:t>each year</w:t>
      </w:r>
      <w:r w:rsidR="00035106" w:rsidRPr="008703BC">
        <w:rPr>
          <w:rStyle w:val="eop"/>
          <w:rFonts w:eastAsiaTheme="majorEastAsia"/>
        </w:rPr>
        <w:t xml:space="preserve"> as </w:t>
      </w:r>
      <w:r w:rsidR="00A42E9B" w:rsidRPr="008703BC">
        <w:rPr>
          <w:rStyle w:val="eop"/>
          <w:rFonts w:eastAsiaTheme="majorEastAsia"/>
        </w:rPr>
        <w:t xml:space="preserve">the extreme value. </w:t>
      </w:r>
      <w:r w:rsidR="006365AC" w:rsidRPr="008703BC">
        <w:rPr>
          <w:rStyle w:val="eop"/>
          <w:rFonts w:eastAsiaTheme="majorEastAsia"/>
        </w:rPr>
        <w:t>Each maximum point</w:t>
      </w:r>
      <w:r w:rsidR="00B74E1E" w:rsidRPr="008703BC">
        <w:rPr>
          <w:rStyle w:val="eop"/>
          <w:rFonts w:eastAsiaTheme="majorEastAsia"/>
        </w:rPr>
        <w:t xml:space="preserve"> is</w:t>
      </w:r>
      <w:r w:rsidR="006365AC" w:rsidRPr="008703BC">
        <w:rPr>
          <w:rStyle w:val="eop"/>
          <w:rFonts w:eastAsiaTheme="majorEastAsia"/>
        </w:rPr>
        <w:t xml:space="preserve"> </w:t>
      </w:r>
      <w:r w:rsidR="002017DF" w:rsidRPr="008703BC">
        <w:rPr>
          <w:rStyle w:val="eop"/>
          <w:rFonts w:eastAsiaTheme="majorEastAsia"/>
        </w:rPr>
        <w:t xml:space="preserve">used </w:t>
      </w:r>
      <w:r w:rsidR="00973410" w:rsidRPr="008703BC">
        <w:rPr>
          <w:rStyle w:val="eop"/>
          <w:rFonts w:eastAsiaTheme="majorEastAsia"/>
        </w:rPr>
        <w:t>to populate the “extreme” value subset from which we fit the GEV distribution</w:t>
      </w:r>
      <w:r w:rsidR="00B74E1E" w:rsidRPr="008703BC">
        <w:rPr>
          <w:rStyle w:val="eop"/>
          <w:rFonts w:eastAsiaTheme="majorEastAsia"/>
        </w:rPr>
        <w:t xml:space="preserve">. </w:t>
      </w:r>
      <w:r w:rsidR="00265218" w:rsidRPr="008703BC">
        <w:rPr>
          <w:rStyle w:val="eop"/>
          <w:rFonts w:eastAsiaTheme="majorEastAsia"/>
        </w:rPr>
        <w:t xml:space="preserve">The visualisation of </w:t>
      </w:r>
      <w:ins w:id="202" w:author="Niamh Cahill" w:date="2024-07-08T09:44:00Z">
        <w:r w:rsidR="00977697">
          <w:rPr>
            <w:rStyle w:val="eop"/>
            <w:rFonts w:eastAsiaTheme="majorEastAsia"/>
          </w:rPr>
          <w:t>the</w:t>
        </w:r>
      </w:ins>
      <w:del w:id="203" w:author="Niamh Cahill" w:date="2024-07-08T09:44:00Z">
        <w:r w:rsidR="00265218" w:rsidRPr="008703BC" w:rsidDel="00977697">
          <w:rPr>
            <w:rStyle w:val="eop"/>
            <w:rFonts w:eastAsiaTheme="majorEastAsia"/>
          </w:rPr>
          <w:delText>a</w:delText>
        </w:r>
      </w:del>
      <w:r w:rsidR="00265218" w:rsidRPr="008703BC">
        <w:rPr>
          <w:rStyle w:val="eop"/>
          <w:rFonts w:eastAsiaTheme="majorEastAsia"/>
        </w:rPr>
        <w:t xml:space="preserve"> block maxima </w:t>
      </w:r>
      <w:del w:id="204" w:author="Niamh Cahill" w:date="2024-07-08T09:44:00Z">
        <w:r w:rsidR="00265218" w:rsidRPr="008703BC" w:rsidDel="00977697">
          <w:rPr>
            <w:rStyle w:val="eop"/>
            <w:rFonts w:eastAsiaTheme="majorEastAsia"/>
          </w:rPr>
          <w:delText xml:space="preserve">approach </w:delText>
        </w:r>
      </w:del>
      <w:r w:rsidR="00265218" w:rsidRPr="008703BC">
        <w:rPr>
          <w:rStyle w:val="eop"/>
          <w:rFonts w:eastAsiaTheme="majorEastAsia"/>
        </w:rPr>
        <w:t xml:space="preserve">is as </w:t>
      </w:r>
      <w:r w:rsidR="00265218">
        <w:rPr>
          <w:rStyle w:val="eop"/>
          <w:rFonts w:eastAsiaTheme="majorEastAsia"/>
        </w:rPr>
        <w:t>shown above.</w:t>
      </w:r>
    </w:p>
    <w:p w14:paraId="3C3F5F5E" w14:textId="77777777" w:rsidR="008A5027" w:rsidRPr="008703BC" w:rsidRDefault="008A5027" w:rsidP="00CB64D2">
      <w:pPr>
        <w:pStyle w:val="paragraph"/>
        <w:spacing w:before="0" w:beforeAutospacing="0" w:after="0" w:afterAutospacing="0"/>
        <w:textAlignment w:val="baseline"/>
        <w:rPr>
          <w:rStyle w:val="eop"/>
          <w:rFonts w:eastAsiaTheme="majorEastAsia"/>
        </w:rPr>
      </w:pPr>
    </w:p>
    <w:p w14:paraId="69603C57" w14:textId="146DA879" w:rsidR="008A5027" w:rsidRPr="008703BC" w:rsidRDefault="00E5516E" w:rsidP="00A32712">
      <w:pPr>
        <w:pStyle w:val="paragraph"/>
        <w:spacing w:before="0" w:beforeAutospacing="0" w:after="0" w:afterAutospacing="0"/>
        <w:jc w:val="center"/>
        <w:textAlignment w:val="baseline"/>
        <w:rPr>
          <w:rFonts w:ascii="Segoe UI" w:hAnsi="Segoe UI" w:cs="Segoe UI"/>
          <w:sz w:val="18"/>
          <w:szCs w:val="18"/>
        </w:rPr>
      </w:pPr>
      <w:commentRangeStart w:id="205"/>
      <w:r w:rsidRPr="008703BC">
        <w:rPr>
          <w:rFonts w:ascii="Segoe UI" w:hAnsi="Segoe UI" w:cs="Segoe UI"/>
          <w:noProof/>
          <w:sz w:val="18"/>
          <w:szCs w:val="18"/>
        </w:rPr>
        <w:lastRenderedPageBreak/>
        <w:drawing>
          <wp:inline distT="0" distB="0" distL="0" distR="0" wp14:anchorId="047EF0BB" wp14:editId="3E3BBA7A">
            <wp:extent cx="5477933" cy="3380667"/>
            <wp:effectExtent l="0" t="0" r="8890" b="0"/>
            <wp:docPr id="104651387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7018" cy="3392445"/>
                    </a:xfrm>
                    <a:prstGeom prst="rect">
                      <a:avLst/>
                    </a:prstGeom>
                    <a:noFill/>
                  </pic:spPr>
                </pic:pic>
              </a:graphicData>
            </a:graphic>
          </wp:inline>
        </w:drawing>
      </w:r>
      <w:commentRangeEnd w:id="205"/>
      <w:r w:rsidR="00977697">
        <w:rPr>
          <w:rStyle w:val="CommentReference"/>
          <w:rFonts w:asciiTheme="minorHAnsi" w:eastAsiaTheme="minorHAnsi" w:hAnsiTheme="minorHAnsi" w:cstheme="minorBidi"/>
          <w:kern w:val="2"/>
          <w:lang w:eastAsia="en-US"/>
          <w14:ligatures w14:val="standardContextual"/>
        </w:rPr>
        <w:commentReference w:id="205"/>
      </w:r>
    </w:p>
    <w:p w14:paraId="58C8452B"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 </w:t>
      </w:r>
    </w:p>
    <w:p w14:paraId="4E74F03C" w14:textId="0920CC98" w:rsidR="00DF6E6D" w:rsidRDefault="008A5027" w:rsidP="00CB64D2">
      <w:pPr>
        <w:pStyle w:val="paragraph"/>
        <w:spacing w:before="0" w:beforeAutospacing="0" w:after="0" w:afterAutospacing="0"/>
        <w:textAlignment w:val="baseline"/>
        <w:rPr>
          <w:color w:val="0D0D0D"/>
        </w:rPr>
      </w:pPr>
      <w:r w:rsidRPr="008703BC">
        <w:rPr>
          <w:color w:val="0D0D0D"/>
        </w:rPr>
        <w:t>By comparison, a threshold analysis</w:t>
      </w:r>
      <w:r w:rsidR="006440B6">
        <w:rPr>
          <w:color w:val="0D0D0D"/>
        </w:rPr>
        <w:t>, or Peaks Over Threshold (POT) method,</w:t>
      </w:r>
      <w:r w:rsidR="00C03D5D" w:rsidRPr="008703BC">
        <w:rPr>
          <w:color w:val="0D0D0D"/>
        </w:rPr>
        <w:t xml:space="preserve"> </w:t>
      </w:r>
      <w:r w:rsidR="00F43400" w:rsidRPr="008703BC">
        <w:rPr>
          <w:color w:val="0D0D0D"/>
        </w:rPr>
        <w:t>takes a given quantile of the data to use as the extreme subset. For this analysis</w:t>
      </w:r>
      <w:r w:rsidR="007B6A8C" w:rsidRPr="008703BC">
        <w:rPr>
          <w:color w:val="0D0D0D"/>
        </w:rPr>
        <w:t>, the 95</w:t>
      </w:r>
      <w:r w:rsidR="007B6A8C" w:rsidRPr="008703BC">
        <w:rPr>
          <w:color w:val="0D0D0D"/>
          <w:vertAlign w:val="superscript"/>
        </w:rPr>
        <w:t>th</w:t>
      </w:r>
      <w:r w:rsidR="007B6A8C" w:rsidRPr="008703BC">
        <w:rPr>
          <w:color w:val="0D0D0D"/>
        </w:rPr>
        <w:t xml:space="preserve"> </w:t>
      </w:r>
      <w:ins w:id="206" w:author="Niamh Cahill" w:date="2024-07-08T09:44:00Z">
        <w:r w:rsidR="00977697">
          <w:rPr>
            <w:color w:val="0D0D0D"/>
          </w:rPr>
          <w:t xml:space="preserve">percentile </w:t>
        </w:r>
      </w:ins>
      <w:del w:id="207" w:author="Niamh Cahill" w:date="2024-07-08T09:44:00Z">
        <w:r w:rsidR="007B6A8C" w:rsidRPr="008703BC" w:rsidDel="00977697">
          <w:rPr>
            <w:color w:val="0D0D0D"/>
          </w:rPr>
          <w:delText xml:space="preserve">quantile </w:delText>
        </w:r>
      </w:del>
      <w:r w:rsidR="007B6A8C" w:rsidRPr="008703BC">
        <w:rPr>
          <w:color w:val="0D0D0D"/>
        </w:rPr>
        <w:t xml:space="preserve">is used </w:t>
      </w:r>
      <w:r w:rsidR="00AE7AE7" w:rsidRPr="008703BC">
        <w:rPr>
          <w:color w:val="0D0D0D"/>
        </w:rPr>
        <w:t xml:space="preserve">as a threshold. </w:t>
      </w:r>
      <w:r w:rsidR="00512A28" w:rsidRPr="008703BC">
        <w:rPr>
          <w:color w:val="0D0D0D"/>
        </w:rPr>
        <w:t xml:space="preserve">Any points in the top 5% of values </w:t>
      </w:r>
      <w:r w:rsidR="00DA5596" w:rsidRPr="008703BC">
        <w:rPr>
          <w:color w:val="0D0D0D"/>
        </w:rPr>
        <w:t>in</w:t>
      </w:r>
      <w:r w:rsidR="00512A28" w:rsidRPr="008703BC">
        <w:rPr>
          <w:color w:val="0D0D0D"/>
        </w:rPr>
        <w:t xml:space="preserve"> each </w:t>
      </w:r>
      <w:r w:rsidR="00DA5596" w:rsidRPr="008703BC">
        <w:rPr>
          <w:color w:val="0D0D0D"/>
        </w:rPr>
        <w:t xml:space="preserve">year </w:t>
      </w:r>
      <w:r w:rsidR="00512A28" w:rsidRPr="008703BC">
        <w:rPr>
          <w:color w:val="0D0D0D"/>
        </w:rPr>
        <w:t xml:space="preserve">will be considered to calculate the return levels for a given station. </w:t>
      </w:r>
      <w:r w:rsidR="00DA5596" w:rsidRPr="008703BC">
        <w:rPr>
          <w:color w:val="0D0D0D"/>
        </w:rPr>
        <w:t xml:space="preserve">This method is highlighted above in </w:t>
      </w:r>
      <w:ins w:id="208" w:author="Niamh Cahill" w:date="2024-07-08T09:45:00Z">
        <w:r w:rsidR="00977697">
          <w:rPr>
            <w:i/>
            <w:iCs/>
            <w:color w:val="0D0D0D"/>
          </w:rPr>
          <w:t>F</w:t>
        </w:r>
      </w:ins>
      <w:del w:id="209" w:author="Niamh Cahill" w:date="2024-07-08T09:45:00Z">
        <w:r w:rsidR="00DA5596" w:rsidRPr="008703BC" w:rsidDel="00977697">
          <w:rPr>
            <w:i/>
            <w:iCs/>
            <w:color w:val="0D0D0D"/>
          </w:rPr>
          <w:delText>f</w:delText>
        </w:r>
      </w:del>
      <w:r w:rsidR="00DA5596" w:rsidRPr="008703BC">
        <w:rPr>
          <w:i/>
          <w:iCs/>
          <w:color w:val="0D0D0D"/>
        </w:rPr>
        <w:t>igure 6</w:t>
      </w:r>
      <w:r w:rsidR="00DA5596" w:rsidRPr="008703BC">
        <w:rPr>
          <w:color w:val="0D0D0D"/>
        </w:rPr>
        <w:t>.</w:t>
      </w:r>
      <w:r w:rsidR="00265218">
        <w:rPr>
          <w:color w:val="0D0D0D"/>
        </w:rPr>
        <w:t xml:space="preserve"> </w:t>
      </w:r>
      <w:r w:rsidR="00F26980">
        <w:t>According to the Fisher-</w:t>
      </w:r>
      <w:proofErr w:type="spellStart"/>
      <w:r w:rsidR="00F26980">
        <w:t>Tippett</w:t>
      </w:r>
      <w:proofErr w:type="spellEnd"/>
      <w:r w:rsidR="00F26980">
        <w:t>-</w:t>
      </w:r>
      <w:proofErr w:type="spellStart"/>
      <w:r w:rsidR="00F26980">
        <w:t>Gnedenko</w:t>
      </w:r>
      <w:proofErr w:type="spellEnd"/>
      <w:r w:rsidR="00F26980">
        <w:t xml:space="preserve"> theorem, the block maxima converge to one of the Generalized Extreme Value (GEV) distributions: Gumbel, Fréchet, or Weibull.</w:t>
      </w:r>
      <w:r w:rsidR="002A5E8F">
        <w:t xml:space="preserve"> </w:t>
      </w:r>
      <w:r w:rsidR="009311E0">
        <w:t>However,</w:t>
      </w:r>
      <w:r w:rsidR="002A5E8F">
        <w:t xml:space="preserve"> for a </w:t>
      </w:r>
      <w:r w:rsidR="00B41230">
        <w:t>POT method, the Generalised Pareto Distribution, and specifically the Pareto distribution, are more adept at capturing the tail behaviour of the distribution.</w:t>
      </w:r>
      <w:r w:rsidR="00171DDA">
        <w:rPr>
          <w:color w:val="0D0D0D"/>
        </w:rPr>
        <w:t xml:space="preserve"> </w:t>
      </w:r>
      <w:r w:rsidR="00171DDA">
        <w:t xml:space="preserve">The convergence to the GPD, and thereby the Pareto distribution, when modelling exceedances over a high threshold is mathematically justified by the </w:t>
      </w:r>
      <w:proofErr w:type="spellStart"/>
      <w:r w:rsidR="00171DDA">
        <w:t>Pickands</w:t>
      </w:r>
      <w:proofErr w:type="spellEnd"/>
      <w:r w:rsidR="00171DDA">
        <w:t>-</w:t>
      </w:r>
      <w:proofErr w:type="spellStart"/>
      <w:r w:rsidR="00171DDA">
        <w:t>Balkema</w:t>
      </w:r>
      <w:proofErr w:type="spellEnd"/>
      <w:r w:rsidR="00171DDA">
        <w:t xml:space="preserve">-de </w:t>
      </w:r>
      <w:proofErr w:type="spellStart"/>
      <w:r w:rsidR="00171DDA">
        <w:t>Haan</w:t>
      </w:r>
      <w:proofErr w:type="spellEnd"/>
      <w:r w:rsidR="00171DDA">
        <w:t xml:space="preserve"> theorem</w:t>
      </w:r>
      <w:r w:rsidR="009311E0">
        <w:t xml:space="preserve"> (</w:t>
      </w:r>
      <w:proofErr w:type="spellStart"/>
      <w:r w:rsidR="009311E0">
        <w:t>Pickands</w:t>
      </w:r>
      <w:proofErr w:type="spellEnd"/>
      <w:r w:rsidR="009311E0">
        <w:t>, 1975).</w:t>
      </w:r>
    </w:p>
    <w:p w14:paraId="71BBC9BB" w14:textId="77777777" w:rsidR="001436FD" w:rsidRDefault="001436FD" w:rsidP="00CB64D2">
      <w:pPr>
        <w:pStyle w:val="paragraph"/>
        <w:spacing w:before="0" w:beforeAutospacing="0" w:after="0" w:afterAutospacing="0"/>
        <w:textAlignment w:val="baseline"/>
        <w:rPr>
          <w:color w:val="0D0D0D"/>
        </w:rPr>
      </w:pPr>
    </w:p>
    <w:p w14:paraId="740CADFB" w14:textId="0D5A0BFB" w:rsidR="001436FD" w:rsidRDefault="001436FD" w:rsidP="00CB64D2">
      <w:pPr>
        <w:pStyle w:val="paragraph"/>
        <w:spacing w:before="0" w:beforeAutospacing="0" w:after="0" w:afterAutospacing="0"/>
        <w:textAlignment w:val="baseline"/>
        <w:rPr>
          <w:color w:val="0D0D0D"/>
        </w:rPr>
      </w:pPr>
      <w:r>
        <w:rPr>
          <w:color w:val="0D0D0D"/>
        </w:rPr>
        <w:t xml:space="preserve">Both the block maxima and threshold approaches </w:t>
      </w:r>
      <w:r w:rsidR="002746E6">
        <w:rPr>
          <w:color w:val="0D0D0D"/>
        </w:rPr>
        <w:t>are</w:t>
      </w:r>
      <w:r>
        <w:rPr>
          <w:color w:val="0D0D0D"/>
        </w:rPr>
        <w:t xml:space="preserve"> </w:t>
      </w:r>
      <w:r w:rsidR="002746E6">
        <w:rPr>
          <w:color w:val="0D0D0D"/>
        </w:rPr>
        <w:t>t</w:t>
      </w:r>
      <w:r w:rsidR="00657071">
        <w:rPr>
          <w:color w:val="0D0D0D"/>
        </w:rPr>
        <w:t>o be tested</w:t>
      </w:r>
      <w:r w:rsidR="002746E6">
        <w:rPr>
          <w:color w:val="0D0D0D"/>
        </w:rPr>
        <w:t>, and th</w:t>
      </w:r>
      <w:r w:rsidR="00C565D5">
        <w:rPr>
          <w:color w:val="0D0D0D"/>
        </w:rPr>
        <w:t xml:space="preserve">eir resulting return levels will be </w:t>
      </w:r>
      <w:r w:rsidR="00657071">
        <w:rPr>
          <w:color w:val="0D0D0D"/>
        </w:rPr>
        <w:t>compared.</w:t>
      </w:r>
    </w:p>
    <w:p w14:paraId="78E05280" w14:textId="77777777" w:rsidR="00DE009A" w:rsidRDefault="00DE009A" w:rsidP="00CB64D2">
      <w:pPr>
        <w:pStyle w:val="paragraph"/>
        <w:spacing w:before="0" w:beforeAutospacing="0" w:after="0" w:afterAutospacing="0"/>
        <w:textAlignment w:val="baseline"/>
        <w:rPr>
          <w:color w:val="0D0D0D"/>
        </w:rPr>
      </w:pPr>
    </w:p>
    <w:p w14:paraId="2D058752" w14:textId="66540DE6" w:rsidR="00AE631D" w:rsidRPr="001436FD" w:rsidRDefault="00AE631D" w:rsidP="00CB64D2">
      <w:pPr>
        <w:pStyle w:val="paragraph"/>
        <w:spacing w:before="0" w:beforeAutospacing="0" w:after="0" w:afterAutospacing="0"/>
        <w:textAlignment w:val="baseline"/>
        <w:rPr>
          <w:color w:val="0D0D0D"/>
        </w:rPr>
      </w:pPr>
    </w:p>
    <w:p w14:paraId="1EA69FCA" w14:textId="77777777" w:rsidR="00331143" w:rsidRDefault="002D5F37" w:rsidP="00A32712">
      <w:pPr>
        <w:pStyle w:val="paragraph"/>
        <w:spacing w:before="0" w:beforeAutospacing="0" w:after="0" w:afterAutospacing="0"/>
        <w:jc w:val="center"/>
        <w:textAlignment w:val="baseline"/>
        <w:rPr>
          <w:rStyle w:val="eop"/>
          <w:rFonts w:eastAsiaTheme="majorEastAsia"/>
        </w:rPr>
      </w:pPr>
      <w:commentRangeStart w:id="210"/>
      <w:r>
        <w:rPr>
          <w:rStyle w:val="eop"/>
          <w:rFonts w:eastAsiaTheme="majorEastAsia"/>
          <w:noProof/>
        </w:rPr>
        <w:lastRenderedPageBreak/>
        <w:drawing>
          <wp:inline distT="0" distB="0" distL="0" distR="0" wp14:anchorId="4488FB6F" wp14:editId="20FA473D">
            <wp:extent cx="5718175" cy="3528931"/>
            <wp:effectExtent l="0" t="0" r="0" b="0"/>
            <wp:docPr id="4383854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1973" cy="3555961"/>
                    </a:xfrm>
                    <a:prstGeom prst="rect">
                      <a:avLst/>
                    </a:prstGeom>
                    <a:noFill/>
                  </pic:spPr>
                </pic:pic>
              </a:graphicData>
            </a:graphic>
          </wp:inline>
        </w:drawing>
      </w:r>
      <w:commentRangeEnd w:id="210"/>
      <w:r w:rsidR="00977697">
        <w:rPr>
          <w:rStyle w:val="CommentReference"/>
          <w:rFonts w:asciiTheme="minorHAnsi" w:eastAsiaTheme="minorHAnsi" w:hAnsiTheme="minorHAnsi" w:cstheme="minorBidi"/>
          <w:kern w:val="2"/>
          <w:lang w:eastAsia="en-US"/>
          <w14:ligatures w14:val="standardContextual"/>
        </w:rPr>
        <w:commentReference w:id="210"/>
      </w:r>
    </w:p>
    <w:p w14:paraId="6B03706F" w14:textId="41A62A03" w:rsidR="0003105D" w:rsidRDefault="00AE631D" w:rsidP="00CB64D2">
      <w:pPr>
        <w:pStyle w:val="paragraph"/>
        <w:spacing w:before="0" w:beforeAutospacing="0" w:after="0" w:afterAutospacing="0"/>
        <w:textAlignment w:val="baseline"/>
        <w:rPr>
          <w:rStyle w:val="eop"/>
          <w:rFonts w:eastAsiaTheme="majorEastAsia"/>
        </w:rPr>
      </w:pPr>
      <w:commentRangeStart w:id="211"/>
      <w:r>
        <w:rPr>
          <w:rStyle w:val="eop"/>
          <w:rFonts w:eastAsiaTheme="majorEastAsia"/>
        </w:rPr>
        <w:t>We are fitting the data using the ‘</w:t>
      </w:r>
      <w:proofErr w:type="spellStart"/>
      <w:r>
        <w:rPr>
          <w:rStyle w:val="eop"/>
          <w:rFonts w:eastAsiaTheme="majorEastAsia"/>
        </w:rPr>
        <w:t>fevd</w:t>
      </w:r>
      <w:proofErr w:type="spellEnd"/>
      <w:r>
        <w:rPr>
          <w:rStyle w:val="eop"/>
          <w:rFonts w:eastAsiaTheme="majorEastAsia"/>
        </w:rPr>
        <w:t>’ function from the ‘</w:t>
      </w:r>
      <w:proofErr w:type="spellStart"/>
      <w:r>
        <w:rPr>
          <w:rStyle w:val="eop"/>
          <w:rFonts w:eastAsiaTheme="majorEastAsia"/>
        </w:rPr>
        <w:t>extRemes</w:t>
      </w:r>
      <w:proofErr w:type="spellEnd"/>
      <w:r>
        <w:rPr>
          <w:rStyle w:val="eop"/>
          <w:rFonts w:eastAsiaTheme="majorEastAsia"/>
        </w:rPr>
        <w:t>’ package in R.</w:t>
      </w:r>
      <w:r w:rsidR="00E2719F">
        <w:rPr>
          <w:rStyle w:val="eop"/>
          <w:rFonts w:eastAsiaTheme="majorEastAsia"/>
        </w:rPr>
        <w:t xml:space="preserve"> The figure above shows four panels relating fitting the data </w:t>
      </w:r>
      <w:r w:rsidR="007A7E6E">
        <w:rPr>
          <w:rStyle w:val="eop"/>
          <w:rFonts w:eastAsiaTheme="majorEastAsia"/>
        </w:rPr>
        <w:t xml:space="preserve">to a GEV distribution using the block maxima approach. </w:t>
      </w:r>
      <w:commentRangeEnd w:id="211"/>
      <w:r w:rsidR="00977697">
        <w:rPr>
          <w:rStyle w:val="CommentReference"/>
          <w:rFonts w:asciiTheme="minorHAnsi" w:eastAsiaTheme="minorHAnsi" w:hAnsiTheme="minorHAnsi" w:cstheme="minorBidi"/>
          <w:kern w:val="2"/>
          <w:lang w:eastAsia="en-US"/>
          <w14:ligatures w14:val="standardContextual"/>
        </w:rPr>
        <w:commentReference w:id="211"/>
      </w:r>
    </w:p>
    <w:p w14:paraId="79F21B2F" w14:textId="77777777" w:rsidR="0003105D" w:rsidRDefault="0003105D" w:rsidP="00CB64D2">
      <w:pPr>
        <w:pStyle w:val="paragraph"/>
        <w:spacing w:before="0" w:beforeAutospacing="0" w:after="0" w:afterAutospacing="0"/>
        <w:textAlignment w:val="baseline"/>
        <w:rPr>
          <w:rStyle w:val="eop"/>
          <w:rFonts w:eastAsiaTheme="majorEastAsia"/>
        </w:rPr>
      </w:pPr>
    </w:p>
    <w:p w14:paraId="42DD2EA1" w14:textId="77777777" w:rsidR="0003105D" w:rsidRDefault="00BB48FE" w:rsidP="00CB64D2">
      <w:pPr>
        <w:pStyle w:val="paragraph"/>
        <w:spacing w:before="0" w:beforeAutospacing="0" w:after="0" w:afterAutospacing="0"/>
        <w:textAlignment w:val="baseline"/>
        <w:rPr>
          <w:rStyle w:val="eop"/>
          <w:rFonts w:eastAsiaTheme="majorEastAsia"/>
        </w:rPr>
      </w:pPr>
      <w:commentRangeStart w:id="212"/>
      <w:r>
        <w:rPr>
          <w:rStyle w:val="eop"/>
          <w:rFonts w:eastAsiaTheme="majorEastAsia"/>
        </w:rPr>
        <w:t xml:space="preserve">The top left plot shows the resulting Q-Q plot after fitting the model. </w:t>
      </w:r>
      <w:r w:rsidR="00445DA7">
        <w:rPr>
          <w:rStyle w:val="eop"/>
          <w:rFonts w:eastAsiaTheme="majorEastAsia"/>
        </w:rPr>
        <w:t xml:space="preserve">Comparing the quantiles of the observed data </w:t>
      </w:r>
      <w:r w:rsidR="00182A6A">
        <w:rPr>
          <w:rStyle w:val="eop"/>
          <w:rFonts w:eastAsiaTheme="majorEastAsia"/>
        </w:rPr>
        <w:t xml:space="preserve">versus the quantiles of the GEV model </w:t>
      </w:r>
      <w:r w:rsidR="00026440">
        <w:rPr>
          <w:rStyle w:val="eop"/>
          <w:rFonts w:eastAsiaTheme="majorEastAsia"/>
        </w:rPr>
        <w:t xml:space="preserve">assume a good fit, with most points lying close to the </w:t>
      </w:r>
      <w:r w:rsidR="00CC338F">
        <w:rPr>
          <w:rStyle w:val="eop"/>
          <w:rFonts w:eastAsiaTheme="majorEastAsia"/>
        </w:rPr>
        <w:t xml:space="preserve">45-degree line. </w:t>
      </w:r>
      <w:commentRangeEnd w:id="212"/>
      <w:r w:rsidR="00977697">
        <w:rPr>
          <w:rStyle w:val="CommentReference"/>
          <w:rFonts w:asciiTheme="minorHAnsi" w:eastAsiaTheme="minorHAnsi" w:hAnsiTheme="minorHAnsi" w:cstheme="minorBidi"/>
          <w:kern w:val="2"/>
          <w:lang w:eastAsia="en-US"/>
          <w14:ligatures w14:val="standardContextual"/>
        </w:rPr>
        <w:commentReference w:id="212"/>
      </w:r>
    </w:p>
    <w:p w14:paraId="10B67E87" w14:textId="77777777" w:rsidR="0003105D" w:rsidRDefault="0003105D" w:rsidP="00CB64D2">
      <w:pPr>
        <w:pStyle w:val="paragraph"/>
        <w:spacing w:before="0" w:beforeAutospacing="0" w:after="0" w:afterAutospacing="0"/>
        <w:textAlignment w:val="baseline"/>
        <w:rPr>
          <w:rStyle w:val="eop"/>
          <w:rFonts w:eastAsiaTheme="majorEastAsia"/>
        </w:rPr>
      </w:pPr>
    </w:p>
    <w:p w14:paraId="68642EC6" w14:textId="2F07125E" w:rsidR="00327B6F" w:rsidRDefault="00D05F6A"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The probability plot in the top right </w:t>
      </w:r>
      <w:r w:rsidR="00A4736D">
        <w:rPr>
          <w:rStyle w:val="eop"/>
          <w:rFonts w:eastAsiaTheme="majorEastAsia"/>
        </w:rPr>
        <w:t>assesses</w:t>
      </w:r>
      <w:r>
        <w:rPr>
          <w:rStyle w:val="eop"/>
          <w:rFonts w:eastAsiaTheme="majorEastAsia"/>
        </w:rPr>
        <w:t xml:space="preserve"> the goodness of fit</w:t>
      </w:r>
      <w:r w:rsidR="001A5F9D">
        <w:rPr>
          <w:rStyle w:val="eop"/>
          <w:rFonts w:eastAsiaTheme="majorEastAsia"/>
        </w:rPr>
        <w:t xml:space="preserve"> with the x-axis representing the empirical quantiles of the observed data and the y-axis </w:t>
      </w:r>
      <w:r w:rsidR="009F0738">
        <w:rPr>
          <w:rStyle w:val="eop"/>
          <w:rFonts w:eastAsiaTheme="majorEastAsia"/>
        </w:rPr>
        <w:t>demonstrating the quantiles from the model’s simulated data</w:t>
      </w:r>
      <w:r w:rsidR="00AA2D49">
        <w:rPr>
          <w:rStyle w:val="eop"/>
          <w:rFonts w:eastAsiaTheme="majorEastAsia"/>
        </w:rPr>
        <w:t xml:space="preserve">. Most </w:t>
      </w:r>
      <w:r w:rsidR="00687950">
        <w:rPr>
          <w:rStyle w:val="eop"/>
          <w:rFonts w:eastAsiaTheme="majorEastAsia"/>
        </w:rPr>
        <w:t>points are on or very close to the 1-1</w:t>
      </w:r>
      <w:r w:rsidR="00C66D7A">
        <w:rPr>
          <w:rStyle w:val="eop"/>
          <w:rFonts w:eastAsiaTheme="majorEastAsia"/>
        </w:rPr>
        <w:t xml:space="preserve">line, </w:t>
      </w:r>
      <w:r w:rsidR="00687950">
        <w:rPr>
          <w:rStyle w:val="eop"/>
          <w:rFonts w:eastAsiaTheme="majorEastAsia"/>
        </w:rPr>
        <w:t>indicative of a near-perfect fit.</w:t>
      </w:r>
      <w:r w:rsidR="00C66D7A">
        <w:rPr>
          <w:rStyle w:val="eop"/>
          <w:rFonts w:eastAsiaTheme="majorEastAsia"/>
        </w:rPr>
        <w:t xml:space="preserve"> </w:t>
      </w:r>
    </w:p>
    <w:p w14:paraId="0AF843B6" w14:textId="77777777" w:rsidR="00327B6F" w:rsidRDefault="00327B6F" w:rsidP="00CB64D2">
      <w:pPr>
        <w:pStyle w:val="paragraph"/>
        <w:spacing w:before="0" w:beforeAutospacing="0" w:after="0" w:afterAutospacing="0"/>
        <w:textAlignment w:val="baseline"/>
        <w:rPr>
          <w:rStyle w:val="eop"/>
          <w:rFonts w:eastAsiaTheme="majorEastAsia"/>
        </w:rPr>
      </w:pPr>
    </w:p>
    <w:p w14:paraId="0C04F32F" w14:textId="66634FC6" w:rsidR="0003105D" w:rsidRDefault="00C66D7A" w:rsidP="00CB64D2">
      <w:pPr>
        <w:pStyle w:val="paragraph"/>
        <w:spacing w:before="0" w:beforeAutospacing="0" w:after="0" w:afterAutospacing="0"/>
        <w:textAlignment w:val="baseline"/>
        <w:rPr>
          <w:rStyle w:val="eop"/>
          <w:rFonts w:eastAsiaTheme="majorEastAsia"/>
        </w:rPr>
      </w:pPr>
      <w:r>
        <w:rPr>
          <w:rStyle w:val="eop"/>
          <w:rFonts w:eastAsiaTheme="majorEastAsia"/>
        </w:rPr>
        <w:t>The density plot compares the density of the observed data with the density implied by the model</w:t>
      </w:r>
      <w:r w:rsidR="00FE432D">
        <w:rPr>
          <w:rStyle w:val="eop"/>
          <w:rFonts w:eastAsiaTheme="majorEastAsia"/>
        </w:rPr>
        <w:t xml:space="preserve">. The empirical and modelled lines show significant overlap which implies good fit. </w:t>
      </w:r>
    </w:p>
    <w:p w14:paraId="4CC5F496" w14:textId="77777777" w:rsidR="00327B6F" w:rsidRDefault="00327B6F" w:rsidP="00CB64D2">
      <w:pPr>
        <w:pStyle w:val="paragraph"/>
        <w:spacing w:before="0" w:beforeAutospacing="0" w:after="0" w:afterAutospacing="0"/>
        <w:textAlignment w:val="baseline"/>
        <w:rPr>
          <w:rStyle w:val="eop"/>
          <w:rFonts w:eastAsiaTheme="majorEastAsia"/>
        </w:rPr>
      </w:pPr>
    </w:p>
    <w:p w14:paraId="3245B0AD" w14:textId="714A5C5B" w:rsidR="00AE631D" w:rsidRPr="00445DA7" w:rsidRDefault="00BD1E05" w:rsidP="00CB64D2">
      <w:pPr>
        <w:pStyle w:val="paragraph"/>
        <w:spacing w:before="0" w:beforeAutospacing="0" w:after="0" w:afterAutospacing="0"/>
        <w:textAlignment w:val="baseline"/>
        <w:rPr>
          <w:rStyle w:val="normaltextrun"/>
          <w:rFonts w:eastAsiaTheme="majorEastAsia"/>
        </w:rPr>
      </w:pPr>
      <w:r>
        <w:rPr>
          <w:rStyle w:val="eop"/>
          <w:rFonts w:eastAsiaTheme="majorEastAsia"/>
        </w:rPr>
        <w:t xml:space="preserve">Finally, the return level plot (bottom right) shows estimated return levels for different return periods </w:t>
      </w:r>
      <w:r w:rsidR="004B123D">
        <w:rPr>
          <w:rStyle w:val="eop"/>
          <w:rFonts w:eastAsiaTheme="majorEastAsia"/>
        </w:rPr>
        <w:t>based on the GEV fitted model. The x-axis shows the logarithmic return period (years) and the y-axis shows the return level</w:t>
      </w:r>
      <w:r w:rsidR="009B5DF5">
        <w:rPr>
          <w:rStyle w:val="eop"/>
          <w:rFonts w:eastAsiaTheme="majorEastAsia"/>
        </w:rPr>
        <w:t xml:space="preserve"> for which storm surge height is </w:t>
      </w:r>
      <w:proofErr w:type="spellStart"/>
      <w:r w:rsidR="009B5DF5">
        <w:rPr>
          <w:rStyle w:val="eop"/>
          <w:rFonts w:eastAsiaTheme="majorEastAsia"/>
        </w:rPr>
        <w:t>ecpexted</w:t>
      </w:r>
      <w:proofErr w:type="spellEnd"/>
      <w:r w:rsidR="009B5DF5">
        <w:rPr>
          <w:rStyle w:val="eop"/>
          <w:rFonts w:eastAsiaTheme="majorEastAsia"/>
        </w:rPr>
        <w:t xml:space="preserve"> to be exceeded once every given period of return. </w:t>
      </w:r>
      <w:r w:rsidR="001C0E39">
        <w:rPr>
          <w:rStyle w:val="eop"/>
          <w:rFonts w:eastAsiaTheme="majorEastAsia"/>
        </w:rPr>
        <w:t xml:space="preserve">Return level estimates are all inside the 95% confidence interval (the dashed lines) </w:t>
      </w:r>
      <w:r w:rsidR="0003105D">
        <w:rPr>
          <w:rStyle w:val="eop"/>
          <w:rFonts w:eastAsiaTheme="majorEastAsia"/>
        </w:rPr>
        <w:t>which again shows a strong reliability for estimating extreme sea level surges.</w:t>
      </w:r>
    </w:p>
    <w:p w14:paraId="75B2AAD2" w14:textId="77777777" w:rsidR="00AE631D" w:rsidRDefault="00AE631D" w:rsidP="00CB64D2">
      <w:pPr>
        <w:pStyle w:val="paragraph"/>
        <w:spacing w:before="0" w:beforeAutospacing="0" w:after="0" w:afterAutospacing="0"/>
        <w:textAlignment w:val="baseline"/>
        <w:rPr>
          <w:rStyle w:val="normaltextrun"/>
          <w:rFonts w:eastAsiaTheme="majorEastAsia"/>
          <w:b/>
          <w:bCs/>
          <w:sz w:val="28"/>
          <w:szCs w:val="28"/>
        </w:rPr>
      </w:pPr>
    </w:p>
    <w:p w14:paraId="3AF4E4B1" w14:textId="77777777" w:rsidR="00AE631D" w:rsidRDefault="00AE631D" w:rsidP="00CB64D2">
      <w:pPr>
        <w:pStyle w:val="paragraph"/>
        <w:spacing w:before="0" w:beforeAutospacing="0" w:after="0" w:afterAutospacing="0"/>
        <w:textAlignment w:val="baseline"/>
        <w:rPr>
          <w:rStyle w:val="normaltextrun"/>
          <w:rFonts w:eastAsiaTheme="majorEastAsia"/>
          <w:b/>
          <w:bCs/>
          <w:sz w:val="28"/>
          <w:szCs w:val="28"/>
        </w:rPr>
      </w:pPr>
    </w:p>
    <w:p w14:paraId="1612744A" w14:textId="62503B04"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normaltextrun"/>
          <w:rFonts w:eastAsiaTheme="majorEastAsia"/>
          <w:b/>
          <w:bCs/>
          <w:sz w:val="28"/>
          <w:szCs w:val="28"/>
        </w:rPr>
        <w:t>4. Results</w:t>
      </w:r>
      <w:r w:rsidRPr="008703BC">
        <w:rPr>
          <w:rStyle w:val="eop"/>
          <w:rFonts w:eastAsiaTheme="majorEastAsia"/>
          <w:b/>
          <w:bCs/>
        </w:rPr>
        <w:t> </w:t>
      </w:r>
    </w:p>
    <w:p w14:paraId="5D040369" w14:textId="77777777" w:rsidR="00CB64D2" w:rsidRPr="008703BC" w:rsidRDefault="00CB64D2" w:rsidP="00CB64D2">
      <w:pPr>
        <w:pStyle w:val="paragraph"/>
        <w:spacing w:before="0" w:beforeAutospacing="0" w:after="0" w:afterAutospacing="0"/>
        <w:textAlignment w:val="baseline"/>
        <w:rPr>
          <w:rFonts w:ascii="Segoe UI" w:hAnsi="Segoe UI" w:cs="Segoe UI"/>
          <w:b/>
          <w:bCs/>
          <w:sz w:val="18"/>
          <w:szCs w:val="18"/>
        </w:rPr>
      </w:pPr>
      <w:r w:rsidRPr="008703BC">
        <w:rPr>
          <w:rStyle w:val="eop"/>
          <w:rFonts w:eastAsiaTheme="majorEastAsia"/>
          <w:b/>
          <w:bCs/>
        </w:rPr>
        <w:t> </w:t>
      </w:r>
    </w:p>
    <w:p w14:paraId="7E03CCC0" w14:textId="77777777" w:rsidR="00CB64D2" w:rsidRPr="008703BC" w:rsidRDefault="00CB64D2" w:rsidP="00CB64D2">
      <w:pPr>
        <w:pStyle w:val="paragraph"/>
        <w:spacing w:before="0" w:beforeAutospacing="0" w:after="0" w:afterAutospacing="0"/>
        <w:textAlignment w:val="baseline"/>
        <w:rPr>
          <w:rStyle w:val="eop"/>
          <w:rFonts w:eastAsiaTheme="majorEastAsia"/>
          <w:b/>
          <w:bCs/>
        </w:rPr>
      </w:pPr>
      <w:r w:rsidRPr="008703BC">
        <w:rPr>
          <w:rStyle w:val="normaltextrun"/>
          <w:rFonts w:eastAsiaTheme="majorEastAsia"/>
          <w:b/>
          <w:bCs/>
          <w:sz w:val="28"/>
          <w:szCs w:val="28"/>
        </w:rPr>
        <w:t>[Present the findings of your analysis in a clear and concise manner. Include tables, graphs, or charts as necessary to illustrate the results.]</w:t>
      </w:r>
      <w:r w:rsidRPr="008703BC">
        <w:rPr>
          <w:rStyle w:val="eop"/>
          <w:rFonts w:eastAsiaTheme="majorEastAsia"/>
          <w:b/>
          <w:bCs/>
        </w:rPr>
        <w:t> </w:t>
      </w:r>
    </w:p>
    <w:p w14:paraId="68B344B5" w14:textId="77777777" w:rsidR="00866A43" w:rsidRPr="008703BC" w:rsidRDefault="00866A43" w:rsidP="00CB64D2">
      <w:pPr>
        <w:pStyle w:val="paragraph"/>
        <w:spacing w:before="0" w:beforeAutospacing="0" w:after="0" w:afterAutospacing="0"/>
        <w:textAlignment w:val="baseline"/>
        <w:rPr>
          <w:rStyle w:val="eop"/>
          <w:rFonts w:eastAsiaTheme="majorEastAsia"/>
        </w:rPr>
      </w:pPr>
    </w:p>
    <w:p w14:paraId="159F50E8" w14:textId="373E363B" w:rsidR="00E945DD" w:rsidRPr="008703BC" w:rsidRDefault="007C2CA0"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lastRenderedPageBreak/>
        <w:t>BLOCK MAXIMA RESULTS</w:t>
      </w:r>
    </w:p>
    <w:p w14:paraId="2BD9A57F" w14:textId="77777777" w:rsidR="006E0A50" w:rsidRPr="008703BC" w:rsidRDefault="006E0A50" w:rsidP="00CB64D2">
      <w:pPr>
        <w:pStyle w:val="paragraph"/>
        <w:spacing w:before="0" w:beforeAutospacing="0" w:after="0" w:afterAutospacing="0"/>
        <w:textAlignment w:val="baseline"/>
        <w:rPr>
          <w:rStyle w:val="eop"/>
          <w:rFonts w:eastAsiaTheme="majorEastAsia"/>
        </w:rPr>
      </w:pPr>
    </w:p>
    <w:p w14:paraId="63D8CC6E" w14:textId="7E216366" w:rsidR="006E0A50" w:rsidRPr="008703BC" w:rsidRDefault="00683588" w:rsidP="00CB64D2">
      <w:pPr>
        <w:pStyle w:val="paragraph"/>
        <w:spacing w:before="0" w:beforeAutospacing="0" w:after="0" w:afterAutospacing="0"/>
        <w:textAlignment w:val="baseline"/>
        <w:rPr>
          <w:rStyle w:val="eop"/>
          <w:rFonts w:eastAsiaTheme="majorEastAsia"/>
        </w:rPr>
      </w:pPr>
      <w:r>
        <w:rPr>
          <w:rStyle w:val="eop"/>
          <w:rFonts w:eastAsiaTheme="majorEastAsia"/>
        </w:rPr>
        <w:t>Firstly the GEV is fitted to the data associated with station 795</w:t>
      </w:r>
      <w:r w:rsidR="003F69DF">
        <w:rPr>
          <w:rStyle w:val="eop"/>
          <w:rFonts w:eastAsiaTheme="majorEastAsia"/>
        </w:rPr>
        <w:t xml:space="preserve">. This provides a singular point of comparison in assessing the strength of fit of the model. </w:t>
      </w:r>
      <w:r w:rsidR="006E0A50" w:rsidRPr="008703BC">
        <w:rPr>
          <w:rStyle w:val="eop"/>
          <w:rFonts w:eastAsiaTheme="majorEastAsia"/>
        </w:rPr>
        <w:t xml:space="preserve">The Generalized Extreme Value (GEV) distribution parameters </w:t>
      </w:r>
      <w:r w:rsidR="00866A43" w:rsidRPr="008703BC">
        <w:rPr>
          <w:rStyle w:val="eop"/>
          <w:rFonts w:eastAsiaTheme="majorEastAsia"/>
        </w:rPr>
        <w:t xml:space="preserve">using the block maxima approach </w:t>
      </w:r>
      <w:r w:rsidR="006E0A50" w:rsidRPr="008703BC">
        <w:rPr>
          <w:rStyle w:val="eop"/>
          <w:rFonts w:eastAsiaTheme="majorEastAsia"/>
        </w:rPr>
        <w:t>were estimated using the Maximum Likelihood Estimation (MLE) method. The negative log-likelihood value for the model fit was -20.97111, indicating reasonable fit to the annual maximum surge data.</w:t>
      </w:r>
    </w:p>
    <w:p w14:paraId="14A48E6E" w14:textId="77777777" w:rsidR="006E0A50" w:rsidRPr="008703BC" w:rsidRDefault="006E0A50" w:rsidP="00CB64D2">
      <w:pPr>
        <w:pStyle w:val="paragraph"/>
        <w:spacing w:before="0" w:beforeAutospacing="0" w:after="0" w:afterAutospacing="0"/>
        <w:textAlignment w:val="baseline"/>
        <w:rPr>
          <w:rStyle w:val="eop"/>
          <w:rFonts w:eastAsiaTheme="majorEastAsia"/>
        </w:rPr>
      </w:pPr>
    </w:p>
    <w:p w14:paraId="6E95A187" w14:textId="02F0EEEB" w:rsidR="006E0A50" w:rsidRDefault="007E4368"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The estimated parameters for the GEV distribution are as follows: location (μ) = 0.7659, scale (σ) = 0.1167, and shape (ξ) = -0.0274. The standard errors for these estimates are 0.0222, 0.0162, and 0.1354 respectively, suggesting </w:t>
      </w:r>
      <w:r w:rsidR="002C124F" w:rsidRPr="008703BC">
        <w:rPr>
          <w:rStyle w:val="eop"/>
          <w:rFonts w:eastAsiaTheme="majorEastAsia"/>
        </w:rPr>
        <w:t>acceptable</w:t>
      </w:r>
      <w:r w:rsidRPr="008703BC">
        <w:rPr>
          <w:rStyle w:val="eop"/>
          <w:rFonts w:eastAsiaTheme="majorEastAsia"/>
        </w:rPr>
        <w:t xml:space="preserve"> precision in the parameter estimates.</w:t>
      </w:r>
    </w:p>
    <w:p w14:paraId="52241057" w14:textId="77777777" w:rsidR="00206C07" w:rsidRDefault="00206C07" w:rsidP="00CB64D2">
      <w:pPr>
        <w:pStyle w:val="paragraph"/>
        <w:spacing w:before="0" w:beforeAutospacing="0" w:after="0" w:afterAutospacing="0"/>
        <w:textAlignment w:val="baseline"/>
        <w:rPr>
          <w:rStyle w:val="eop"/>
          <w:rFonts w:eastAsiaTheme="majorEastAsia"/>
        </w:rPr>
      </w:pPr>
    </w:p>
    <w:p w14:paraId="58AE55B7" w14:textId="43152C3D" w:rsidR="00206C07" w:rsidRDefault="00206C07" w:rsidP="00A32712">
      <w:pPr>
        <w:pStyle w:val="paragraph"/>
        <w:spacing w:before="0" w:beforeAutospacing="0" w:after="0" w:afterAutospacing="0"/>
        <w:jc w:val="center"/>
        <w:textAlignment w:val="baseline"/>
        <w:rPr>
          <w:rStyle w:val="eop"/>
          <w:rFonts w:eastAsiaTheme="majorEastAsia"/>
        </w:rPr>
      </w:pPr>
      <w:r>
        <w:rPr>
          <w:rStyle w:val="eop"/>
          <w:rFonts w:eastAsiaTheme="majorEastAsia"/>
          <w:noProof/>
        </w:rPr>
        <w:drawing>
          <wp:inline distT="0" distB="0" distL="0" distR="0" wp14:anchorId="499598CA" wp14:editId="16686238">
            <wp:extent cx="5252508" cy="3241548"/>
            <wp:effectExtent l="0" t="0" r="5715" b="0"/>
            <wp:docPr id="2111651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6549" cy="3250213"/>
                    </a:xfrm>
                    <a:prstGeom prst="rect">
                      <a:avLst/>
                    </a:prstGeom>
                    <a:noFill/>
                  </pic:spPr>
                </pic:pic>
              </a:graphicData>
            </a:graphic>
          </wp:inline>
        </w:drawing>
      </w:r>
    </w:p>
    <w:p w14:paraId="5D5FEAFD" w14:textId="1CF8D7DA" w:rsidR="00206C07" w:rsidRPr="008703BC" w:rsidRDefault="00206C07"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Figure 7 shows the resulting </w:t>
      </w:r>
      <w:r w:rsidR="00FC3CD4">
        <w:rPr>
          <w:rStyle w:val="eop"/>
          <w:rFonts w:eastAsiaTheme="majorEastAsia"/>
        </w:rPr>
        <w:t>distribution of the extreme values</w:t>
      </w:r>
      <w:r w:rsidR="008A4113">
        <w:rPr>
          <w:rStyle w:val="eop"/>
          <w:rFonts w:eastAsiaTheme="majorEastAsia"/>
        </w:rPr>
        <w:t xml:space="preserve"> for station 795 (Dun Laoghaire)</w:t>
      </w:r>
      <w:r w:rsidR="00FC3CD4">
        <w:rPr>
          <w:rStyle w:val="eop"/>
          <w:rFonts w:eastAsiaTheme="majorEastAsia"/>
        </w:rPr>
        <w:t>.</w:t>
      </w:r>
      <w:r w:rsidR="00921DDB">
        <w:rPr>
          <w:rStyle w:val="eop"/>
          <w:rFonts w:eastAsiaTheme="majorEastAsia"/>
        </w:rPr>
        <w:t xml:space="preserve"> The shape parameter being very close to zero suggests a Gumbel distribution.</w:t>
      </w:r>
    </w:p>
    <w:p w14:paraId="562459AF" w14:textId="77777777" w:rsidR="002C124F" w:rsidRPr="008703BC" w:rsidRDefault="002C124F" w:rsidP="00CB64D2">
      <w:pPr>
        <w:pStyle w:val="paragraph"/>
        <w:spacing w:before="0" w:beforeAutospacing="0" w:after="0" w:afterAutospacing="0"/>
        <w:textAlignment w:val="baseline"/>
        <w:rPr>
          <w:rStyle w:val="eop"/>
          <w:rFonts w:eastAsiaTheme="majorEastAsia"/>
        </w:rPr>
      </w:pPr>
    </w:p>
    <w:p w14:paraId="2345C8DB" w14:textId="37E60F5B" w:rsidR="002C124F" w:rsidRPr="008703BC" w:rsidRDefault="002C124F"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The covariance matrix of the parameter estimates is shown in Table X</w:t>
      </w:r>
      <w:r w:rsidR="00E44E06" w:rsidRPr="008703BC">
        <w:rPr>
          <w:rStyle w:val="eop"/>
          <w:rFonts w:eastAsiaTheme="majorEastAsia"/>
        </w:rPr>
        <w:t xml:space="preserve"> (Appendix)</w:t>
      </w:r>
      <w:r w:rsidRPr="008703BC">
        <w:rPr>
          <w:rStyle w:val="eop"/>
          <w:rFonts w:eastAsiaTheme="majorEastAsia"/>
        </w:rPr>
        <w:t>. This matrix provides insights into the relationships between the estimated parameters, with off-diagonal elements indicating the covariances.</w:t>
      </w:r>
    </w:p>
    <w:p w14:paraId="2478E980" w14:textId="77777777" w:rsidR="00E055A7" w:rsidRPr="008703BC" w:rsidRDefault="00E055A7" w:rsidP="00CB64D2">
      <w:pPr>
        <w:pStyle w:val="paragraph"/>
        <w:spacing w:before="0" w:beforeAutospacing="0" w:after="0" w:afterAutospacing="0"/>
        <w:textAlignment w:val="baseline"/>
        <w:rPr>
          <w:rStyle w:val="eop"/>
          <w:rFonts w:eastAsiaTheme="majorEastAsia"/>
        </w:rPr>
      </w:pPr>
    </w:p>
    <w:p w14:paraId="746AD994" w14:textId="04039B63" w:rsidR="00E055A7" w:rsidRPr="008703BC" w:rsidRDefault="00E055A7" w:rsidP="00CB64D2">
      <w:pPr>
        <w:pStyle w:val="paragraph"/>
        <w:spacing w:before="0" w:beforeAutospacing="0" w:after="0" w:afterAutospacing="0"/>
        <w:textAlignment w:val="baseline"/>
        <w:rPr>
          <w:rStyle w:val="eop"/>
          <w:rFonts w:eastAsiaTheme="majorEastAsia"/>
        </w:rPr>
      </w:pPr>
      <w:commentRangeStart w:id="213"/>
      <w:r w:rsidRPr="008703BC">
        <w:rPr>
          <w:rStyle w:val="eop"/>
          <w:rFonts w:eastAsiaTheme="majorEastAsia"/>
        </w:rPr>
        <w:t>The Akaike Information Criterion (AIC) and Bayesian Information Criterion (BIC) values for the model are -35.94222 and -31.19166, respectively. These values support the adequacy of the model for the given data.</w:t>
      </w:r>
      <w:commentRangeEnd w:id="213"/>
      <w:r w:rsidR="00977697">
        <w:rPr>
          <w:rStyle w:val="CommentReference"/>
          <w:rFonts w:asciiTheme="minorHAnsi" w:eastAsiaTheme="minorHAnsi" w:hAnsiTheme="minorHAnsi" w:cstheme="minorBidi"/>
          <w:kern w:val="2"/>
          <w:lang w:eastAsia="en-US"/>
          <w14:ligatures w14:val="standardContextual"/>
        </w:rPr>
        <w:commentReference w:id="213"/>
      </w:r>
    </w:p>
    <w:p w14:paraId="00C38CB3" w14:textId="77777777" w:rsidR="00E055A7" w:rsidRPr="008703BC" w:rsidRDefault="00E055A7" w:rsidP="00CB64D2">
      <w:pPr>
        <w:pStyle w:val="paragraph"/>
        <w:spacing w:before="0" w:beforeAutospacing="0" w:after="0" w:afterAutospacing="0"/>
        <w:textAlignment w:val="baseline"/>
        <w:rPr>
          <w:rStyle w:val="eop"/>
          <w:rFonts w:eastAsiaTheme="majorEastAsia"/>
        </w:rPr>
      </w:pPr>
    </w:p>
    <w:p w14:paraId="4241E0AA" w14:textId="16F73A6D" w:rsidR="00E055A7" w:rsidRDefault="00367992" w:rsidP="00CB64D2">
      <w:pPr>
        <w:pStyle w:val="paragraph"/>
        <w:spacing w:before="0" w:beforeAutospacing="0" w:after="0" w:afterAutospacing="0"/>
        <w:textAlignment w:val="baseline"/>
        <w:rPr>
          <w:rStyle w:val="eop"/>
          <w:rFonts w:eastAsiaTheme="majorEastAsia"/>
        </w:rPr>
      </w:pPr>
      <w:r>
        <w:rPr>
          <w:rStyle w:val="eop"/>
          <w:rFonts w:eastAsiaTheme="majorEastAsia"/>
        </w:rPr>
        <w:t>For station 795, t</w:t>
      </w:r>
      <w:r w:rsidR="00E055A7" w:rsidRPr="008703BC">
        <w:rPr>
          <w:rStyle w:val="eop"/>
          <w:rFonts w:eastAsiaTheme="majorEastAsia"/>
        </w:rPr>
        <w:t>he return levels for 5-year, 20-year, and 100-year periods were estimated as 0.9374, 1.0989, and 1.2704 meters, respectively. The 95% confidence intervals for these return levels provide a range within which the true values are expected to lie, indicating the uncertainty in these predictions (Table Y</w:t>
      </w:r>
      <w:r w:rsidR="00E44E06" w:rsidRPr="008703BC">
        <w:rPr>
          <w:rStyle w:val="eop"/>
          <w:rFonts w:eastAsiaTheme="majorEastAsia"/>
        </w:rPr>
        <w:t xml:space="preserve"> </w:t>
      </w:r>
      <w:r w:rsidR="009B42CF" w:rsidRPr="008703BC">
        <w:rPr>
          <w:rStyle w:val="eop"/>
          <w:rFonts w:eastAsiaTheme="majorEastAsia"/>
        </w:rPr>
        <w:t>- Appendix</w:t>
      </w:r>
      <w:r w:rsidR="00E055A7" w:rsidRPr="008703BC">
        <w:rPr>
          <w:rStyle w:val="eop"/>
          <w:rFonts w:eastAsiaTheme="majorEastAsia"/>
        </w:rPr>
        <w:t>).</w:t>
      </w:r>
    </w:p>
    <w:p w14:paraId="069C34A5" w14:textId="77777777" w:rsidR="00FE65A6" w:rsidRDefault="00FE65A6" w:rsidP="00CB64D2">
      <w:pPr>
        <w:pStyle w:val="paragraph"/>
        <w:spacing w:before="0" w:beforeAutospacing="0" w:after="0" w:afterAutospacing="0"/>
        <w:textAlignment w:val="baseline"/>
        <w:rPr>
          <w:rStyle w:val="eop"/>
          <w:rFonts w:eastAsiaTheme="majorEastAsia"/>
        </w:rPr>
      </w:pPr>
    </w:p>
    <w:p w14:paraId="56117694" w14:textId="20941D99" w:rsidR="00FE65A6" w:rsidRDefault="00C66031"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The </w:t>
      </w:r>
      <w:ins w:id="214" w:author="Niamh Cahill" w:date="2024-07-08T09:49:00Z">
        <w:r w:rsidR="00977697">
          <w:rPr>
            <w:rStyle w:val="eop"/>
            <w:rFonts w:eastAsiaTheme="majorEastAsia"/>
          </w:rPr>
          <w:t xml:space="preserve">GEV model was applied to </w:t>
        </w:r>
      </w:ins>
      <w:del w:id="215" w:author="Niamh Cahill" w:date="2024-07-08T09:49:00Z">
        <w:r w:rsidDel="00977697">
          <w:rPr>
            <w:rStyle w:val="eop"/>
            <w:rFonts w:eastAsiaTheme="majorEastAsia"/>
          </w:rPr>
          <w:delText xml:space="preserve">method to calculate the return levels was then looped for </w:delText>
        </w:r>
      </w:del>
      <w:r>
        <w:rPr>
          <w:rStyle w:val="eop"/>
          <w:rFonts w:eastAsiaTheme="majorEastAsia"/>
        </w:rPr>
        <w:t>all the stations in the dataset</w:t>
      </w:r>
      <w:del w:id="216" w:author="Niamh Cahill" w:date="2024-07-08T09:49:00Z">
        <w:r w:rsidR="000240FB" w:rsidDel="00977697">
          <w:rPr>
            <w:rStyle w:val="eop"/>
            <w:rFonts w:eastAsiaTheme="majorEastAsia"/>
          </w:rPr>
          <w:delText xml:space="preserve"> and the return levels for Dun Laoghaire were recalculated</w:delText>
        </w:r>
        <w:r w:rsidR="00B20B24" w:rsidDel="00977697">
          <w:rPr>
            <w:rStyle w:val="eop"/>
            <w:rFonts w:eastAsiaTheme="majorEastAsia"/>
          </w:rPr>
          <w:delText xml:space="preserve"> </w:delText>
        </w:r>
        <w:r w:rsidR="000240FB" w:rsidDel="00977697">
          <w:rPr>
            <w:rStyle w:val="eop"/>
            <w:rFonts w:eastAsiaTheme="majorEastAsia"/>
          </w:rPr>
          <w:delText>post-looping as a validation step</w:delText>
        </w:r>
      </w:del>
      <w:r w:rsidR="000240FB">
        <w:rPr>
          <w:rStyle w:val="eop"/>
          <w:rFonts w:eastAsiaTheme="majorEastAsia"/>
        </w:rPr>
        <w:t>.</w:t>
      </w:r>
      <w:r w:rsidR="00B20B24">
        <w:rPr>
          <w:rStyle w:val="eop"/>
          <w:rFonts w:eastAsiaTheme="majorEastAsia"/>
        </w:rPr>
        <w:t xml:space="preserve"> The resulting return levels </w:t>
      </w:r>
      <w:r w:rsidR="004E6AB6">
        <w:rPr>
          <w:rStyle w:val="eop"/>
          <w:rFonts w:eastAsiaTheme="majorEastAsia"/>
        </w:rPr>
        <w:t xml:space="preserve">for the 5, 20 and 100-year return levels were then plotted on a heatmap of the Irish coast as shown </w:t>
      </w:r>
      <w:commentRangeStart w:id="217"/>
      <w:r w:rsidR="004E6AB6">
        <w:rPr>
          <w:rStyle w:val="eop"/>
          <w:rFonts w:eastAsiaTheme="majorEastAsia"/>
        </w:rPr>
        <w:t>below</w:t>
      </w:r>
      <w:commentRangeEnd w:id="217"/>
      <w:r w:rsidR="00977697">
        <w:rPr>
          <w:rStyle w:val="CommentReference"/>
          <w:rFonts w:asciiTheme="minorHAnsi" w:eastAsiaTheme="minorHAnsi" w:hAnsiTheme="minorHAnsi" w:cstheme="minorBidi"/>
          <w:kern w:val="2"/>
          <w:lang w:eastAsia="en-US"/>
          <w14:ligatures w14:val="standardContextual"/>
        </w:rPr>
        <w:commentReference w:id="217"/>
      </w:r>
      <w:r w:rsidR="004E6AB6">
        <w:rPr>
          <w:rStyle w:val="eop"/>
          <w:rFonts w:eastAsiaTheme="majorEastAsia"/>
        </w:rPr>
        <w:t>.</w:t>
      </w:r>
      <w:r w:rsidR="000240FB">
        <w:rPr>
          <w:rStyle w:val="eop"/>
          <w:rFonts w:eastAsiaTheme="majorEastAsia"/>
        </w:rPr>
        <w:t xml:space="preserve"> </w:t>
      </w:r>
    </w:p>
    <w:p w14:paraId="3901C4C8" w14:textId="30DE17DF" w:rsidR="00032073" w:rsidRDefault="00032073" w:rsidP="00CB64D2">
      <w:pPr>
        <w:pStyle w:val="paragraph"/>
        <w:spacing w:before="0" w:beforeAutospacing="0" w:after="0" w:afterAutospacing="0"/>
        <w:textAlignment w:val="baseline"/>
        <w:rPr>
          <w:rStyle w:val="eop"/>
          <w:rFonts w:eastAsiaTheme="majorEastAsia"/>
        </w:rPr>
      </w:pPr>
    </w:p>
    <w:p w14:paraId="72A76068" w14:textId="33A31C5B" w:rsidR="00EB48D1" w:rsidRPr="008703BC" w:rsidRDefault="00BD0270" w:rsidP="00A32712">
      <w:pPr>
        <w:pStyle w:val="paragraph"/>
        <w:spacing w:before="0" w:beforeAutospacing="0" w:after="0" w:afterAutospacing="0"/>
        <w:jc w:val="center"/>
        <w:textAlignment w:val="baseline"/>
        <w:rPr>
          <w:rStyle w:val="eop"/>
          <w:rFonts w:eastAsiaTheme="majorEastAsia"/>
        </w:rPr>
      </w:pPr>
      <w:r>
        <w:rPr>
          <w:rStyle w:val="eop"/>
          <w:rFonts w:eastAsiaTheme="majorEastAsia"/>
          <w:noProof/>
        </w:rPr>
        <w:drawing>
          <wp:inline distT="0" distB="0" distL="0" distR="0" wp14:anchorId="51BE5444" wp14:editId="23A74497">
            <wp:extent cx="2631440" cy="3825240"/>
            <wp:effectExtent l="0" t="0" r="0" b="3810"/>
            <wp:docPr id="5131080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a:extLst>
                        <a:ext uri="{28A0092B-C50C-407E-A947-70E740481C1C}">
                          <a14:useLocalDpi xmlns:a14="http://schemas.microsoft.com/office/drawing/2010/main" val="0"/>
                        </a:ext>
                      </a:extLst>
                    </a:blip>
                    <a:srcRect l="29118" t="1" r="28993" b="1332"/>
                    <a:stretch/>
                  </pic:blipFill>
                  <pic:spPr bwMode="auto">
                    <a:xfrm>
                      <a:off x="0" y="0"/>
                      <a:ext cx="2651559" cy="3854487"/>
                    </a:xfrm>
                    <a:prstGeom prst="rect">
                      <a:avLst/>
                    </a:prstGeom>
                    <a:noFill/>
                    <a:ln>
                      <a:noFill/>
                    </a:ln>
                    <a:extLst>
                      <a:ext uri="{53640926-AAD7-44D8-BBD7-CCE9431645EC}">
                        <a14:shadowObscured xmlns:a14="http://schemas.microsoft.com/office/drawing/2010/main"/>
                      </a:ext>
                    </a:extLst>
                  </pic:spPr>
                </pic:pic>
              </a:graphicData>
            </a:graphic>
          </wp:inline>
        </w:drawing>
      </w:r>
      <w:r w:rsidR="002F5A34">
        <w:rPr>
          <w:rStyle w:val="eop"/>
          <w:rFonts w:eastAsiaTheme="majorEastAsia"/>
          <w:noProof/>
        </w:rPr>
        <w:drawing>
          <wp:inline distT="0" distB="0" distL="0" distR="0" wp14:anchorId="32CA3C56" wp14:editId="4C62B50D">
            <wp:extent cx="2619375" cy="3825240"/>
            <wp:effectExtent l="0" t="0" r="9525" b="3810"/>
            <wp:docPr id="16140947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5">
                      <a:extLst>
                        <a:ext uri="{28A0092B-C50C-407E-A947-70E740481C1C}">
                          <a14:useLocalDpi xmlns:a14="http://schemas.microsoft.com/office/drawing/2010/main" val="0"/>
                        </a:ext>
                      </a:extLst>
                    </a:blip>
                    <a:srcRect l="29239" r="29080" b="1369"/>
                    <a:stretch/>
                  </pic:blipFill>
                  <pic:spPr bwMode="auto">
                    <a:xfrm>
                      <a:off x="0" y="0"/>
                      <a:ext cx="2647235" cy="3865926"/>
                    </a:xfrm>
                    <a:prstGeom prst="rect">
                      <a:avLst/>
                    </a:prstGeom>
                    <a:noFill/>
                    <a:ln>
                      <a:noFill/>
                    </a:ln>
                    <a:extLst>
                      <a:ext uri="{53640926-AAD7-44D8-BBD7-CCE9431645EC}">
                        <a14:shadowObscured xmlns:a14="http://schemas.microsoft.com/office/drawing/2010/main"/>
                      </a:ext>
                    </a:extLst>
                  </pic:spPr>
                </pic:pic>
              </a:graphicData>
            </a:graphic>
          </wp:inline>
        </w:drawing>
      </w:r>
    </w:p>
    <w:p w14:paraId="67651417" w14:textId="7FB6079D" w:rsidR="00EB48D1" w:rsidRPr="008703BC" w:rsidRDefault="001810A6" w:rsidP="00A32712">
      <w:pPr>
        <w:pStyle w:val="paragraph"/>
        <w:spacing w:before="0" w:beforeAutospacing="0" w:after="0" w:afterAutospacing="0"/>
        <w:jc w:val="center"/>
        <w:textAlignment w:val="baseline"/>
        <w:rPr>
          <w:rStyle w:val="eop"/>
          <w:rFonts w:eastAsiaTheme="majorEastAsia"/>
        </w:rPr>
      </w:pPr>
      <w:r>
        <w:rPr>
          <w:rStyle w:val="eop"/>
          <w:rFonts w:eastAsiaTheme="majorEastAsia"/>
          <w:noProof/>
        </w:rPr>
        <w:drawing>
          <wp:inline distT="0" distB="0" distL="0" distR="0" wp14:anchorId="625FEE45" wp14:editId="1B73F2E3">
            <wp:extent cx="2631440" cy="3838475"/>
            <wp:effectExtent l="0" t="0" r="0" b="0"/>
            <wp:docPr id="19516962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6">
                      <a:extLst>
                        <a:ext uri="{28A0092B-C50C-407E-A947-70E740481C1C}">
                          <a14:useLocalDpi xmlns:a14="http://schemas.microsoft.com/office/drawing/2010/main" val="0"/>
                        </a:ext>
                      </a:extLst>
                    </a:blip>
                    <a:srcRect l="29135" t="1380" r="29141" b="-1"/>
                    <a:stretch/>
                  </pic:blipFill>
                  <pic:spPr bwMode="auto">
                    <a:xfrm>
                      <a:off x="0" y="0"/>
                      <a:ext cx="2650525" cy="3866315"/>
                    </a:xfrm>
                    <a:prstGeom prst="rect">
                      <a:avLst/>
                    </a:prstGeom>
                    <a:noFill/>
                    <a:ln>
                      <a:noFill/>
                    </a:ln>
                    <a:extLst>
                      <a:ext uri="{53640926-AAD7-44D8-BBD7-CCE9431645EC}">
                        <a14:shadowObscured xmlns:a14="http://schemas.microsoft.com/office/drawing/2010/main"/>
                      </a:ext>
                    </a:extLst>
                  </pic:spPr>
                </pic:pic>
              </a:graphicData>
            </a:graphic>
          </wp:inline>
        </w:drawing>
      </w:r>
      <w:r w:rsidR="00032073">
        <w:rPr>
          <w:rStyle w:val="eop"/>
          <w:rFonts w:eastAsiaTheme="majorEastAsia"/>
          <w:noProof/>
        </w:rPr>
        <w:drawing>
          <wp:inline distT="0" distB="0" distL="0" distR="0" wp14:anchorId="33C61442" wp14:editId="6FC882F1">
            <wp:extent cx="2621280" cy="3834519"/>
            <wp:effectExtent l="0" t="0" r="7620" b="0"/>
            <wp:docPr id="15644297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7">
                      <a:extLst>
                        <a:ext uri="{28A0092B-C50C-407E-A947-70E740481C1C}">
                          <a14:useLocalDpi xmlns:a14="http://schemas.microsoft.com/office/drawing/2010/main" val="0"/>
                        </a:ext>
                      </a:extLst>
                    </a:blip>
                    <a:srcRect l="29104" t="1184" r="29208"/>
                    <a:stretch/>
                  </pic:blipFill>
                  <pic:spPr bwMode="auto">
                    <a:xfrm>
                      <a:off x="0" y="0"/>
                      <a:ext cx="2642572" cy="3865666"/>
                    </a:xfrm>
                    <a:prstGeom prst="rect">
                      <a:avLst/>
                    </a:prstGeom>
                    <a:noFill/>
                    <a:ln>
                      <a:noFill/>
                    </a:ln>
                    <a:extLst>
                      <a:ext uri="{53640926-AAD7-44D8-BBD7-CCE9431645EC}">
                        <a14:shadowObscured xmlns:a14="http://schemas.microsoft.com/office/drawing/2010/main"/>
                      </a:ext>
                    </a:extLst>
                  </pic:spPr>
                </pic:pic>
              </a:graphicData>
            </a:graphic>
          </wp:inline>
        </w:drawing>
      </w:r>
    </w:p>
    <w:p w14:paraId="1A060AB0" w14:textId="77777777" w:rsidR="00EB48D1" w:rsidRPr="008703BC" w:rsidRDefault="00EB48D1" w:rsidP="00CB64D2">
      <w:pPr>
        <w:pStyle w:val="paragraph"/>
        <w:spacing w:before="0" w:beforeAutospacing="0" w:after="0" w:afterAutospacing="0"/>
        <w:textAlignment w:val="baseline"/>
        <w:rPr>
          <w:rStyle w:val="eop"/>
          <w:rFonts w:eastAsiaTheme="majorEastAsia"/>
        </w:rPr>
      </w:pPr>
    </w:p>
    <w:p w14:paraId="1E51DFEB" w14:textId="0D161BCC" w:rsidR="00EB48D1" w:rsidRPr="008703BC" w:rsidRDefault="00EB48D1" w:rsidP="00CB64D2">
      <w:pPr>
        <w:pStyle w:val="paragraph"/>
        <w:spacing w:before="0" w:beforeAutospacing="0" w:after="0" w:afterAutospacing="0"/>
        <w:textAlignment w:val="baseline"/>
        <w:rPr>
          <w:rStyle w:val="eop"/>
          <w:rFonts w:eastAsiaTheme="majorEastAsia"/>
        </w:rPr>
      </w:pPr>
    </w:p>
    <w:p w14:paraId="5B78C356" w14:textId="77777777" w:rsidR="007C3A13" w:rsidRDefault="007C3A13" w:rsidP="00CB64D2">
      <w:pPr>
        <w:pStyle w:val="paragraph"/>
        <w:spacing w:before="0" w:beforeAutospacing="0" w:after="0" w:afterAutospacing="0"/>
        <w:textAlignment w:val="baseline"/>
        <w:rPr>
          <w:rStyle w:val="eop"/>
          <w:rFonts w:eastAsiaTheme="majorEastAsia"/>
        </w:rPr>
      </w:pPr>
    </w:p>
    <w:p w14:paraId="4EC38EAD" w14:textId="57221244" w:rsidR="004E6AB6" w:rsidRDefault="004E6AB6" w:rsidP="00CB64D2">
      <w:pPr>
        <w:pStyle w:val="paragraph"/>
        <w:spacing w:before="0" w:beforeAutospacing="0" w:after="0" w:afterAutospacing="0"/>
        <w:textAlignment w:val="baseline"/>
        <w:rPr>
          <w:rStyle w:val="eop"/>
          <w:rFonts w:eastAsiaTheme="majorEastAsia"/>
        </w:rPr>
      </w:pPr>
      <w:r>
        <w:rPr>
          <w:rStyle w:val="eop"/>
          <w:rFonts w:eastAsiaTheme="majorEastAsia"/>
        </w:rPr>
        <w:t>Figure 9</w:t>
      </w:r>
      <w:r w:rsidR="00A47E25">
        <w:rPr>
          <w:rStyle w:val="eop"/>
          <w:rFonts w:eastAsiaTheme="majorEastAsia"/>
        </w:rPr>
        <w:t xml:space="preserve"> </w:t>
      </w:r>
      <w:r>
        <w:rPr>
          <w:rStyle w:val="eop"/>
          <w:rFonts w:eastAsiaTheme="majorEastAsia"/>
        </w:rPr>
        <w:t>show</w:t>
      </w:r>
      <w:r w:rsidR="00A47E25">
        <w:rPr>
          <w:rStyle w:val="eop"/>
          <w:rFonts w:eastAsiaTheme="majorEastAsia"/>
        </w:rPr>
        <w:t>s</w:t>
      </w:r>
      <w:r>
        <w:rPr>
          <w:rStyle w:val="eop"/>
          <w:rFonts w:eastAsiaTheme="majorEastAsia"/>
        </w:rPr>
        <w:t xml:space="preserve"> the </w:t>
      </w:r>
      <w:r w:rsidR="0033639D">
        <w:rPr>
          <w:rStyle w:val="eop"/>
          <w:rFonts w:eastAsiaTheme="majorEastAsia"/>
        </w:rPr>
        <w:t>block maxima calculated return levels around the coast</w:t>
      </w:r>
      <w:r w:rsidR="00E71A30">
        <w:rPr>
          <w:rStyle w:val="eop"/>
          <w:rFonts w:eastAsiaTheme="majorEastAsia"/>
        </w:rPr>
        <w:t xml:space="preserve"> for </w:t>
      </w:r>
      <w:r w:rsidR="00A47E25">
        <w:rPr>
          <w:rStyle w:val="eop"/>
          <w:rFonts w:eastAsiaTheme="majorEastAsia"/>
        </w:rPr>
        <w:t xml:space="preserve">2-, </w:t>
      </w:r>
      <w:r w:rsidR="00E71A30">
        <w:rPr>
          <w:rStyle w:val="eop"/>
          <w:rFonts w:eastAsiaTheme="majorEastAsia"/>
        </w:rPr>
        <w:t>5-, 20-, and 100-year periods respectively</w:t>
      </w:r>
      <w:r w:rsidR="0033639D">
        <w:rPr>
          <w:rStyle w:val="eop"/>
          <w:rFonts w:eastAsiaTheme="majorEastAsia"/>
        </w:rPr>
        <w:t>.</w:t>
      </w:r>
    </w:p>
    <w:p w14:paraId="10FF7763" w14:textId="77777777" w:rsidR="004D0E00" w:rsidRDefault="004D0E00" w:rsidP="00CB64D2">
      <w:pPr>
        <w:pStyle w:val="paragraph"/>
        <w:spacing w:before="0" w:beforeAutospacing="0" w:after="0" w:afterAutospacing="0"/>
        <w:textAlignment w:val="baseline"/>
        <w:rPr>
          <w:rStyle w:val="eop"/>
          <w:rFonts w:eastAsiaTheme="majorEastAsia"/>
        </w:rPr>
      </w:pPr>
    </w:p>
    <w:p w14:paraId="490EBBC3" w14:textId="425E08BA" w:rsidR="004D0E00" w:rsidRDefault="004D0E00"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The next </w:t>
      </w:r>
      <w:r w:rsidR="00F80B4D">
        <w:rPr>
          <w:rStyle w:val="eop"/>
          <w:rFonts w:eastAsiaTheme="majorEastAsia"/>
        </w:rPr>
        <w:t xml:space="preserve">objective was to calculate the exceedances of the </w:t>
      </w:r>
      <w:r w:rsidR="00B80BBB">
        <w:rPr>
          <w:rStyle w:val="eop"/>
          <w:rFonts w:eastAsiaTheme="majorEastAsia"/>
        </w:rPr>
        <w:t>5-year</w:t>
      </w:r>
      <w:r w:rsidR="00F80B4D">
        <w:rPr>
          <w:rStyle w:val="eop"/>
          <w:rFonts w:eastAsiaTheme="majorEastAsia"/>
        </w:rPr>
        <w:t xml:space="preserve"> return level for each station.</w:t>
      </w:r>
      <w:r w:rsidR="003B76E3">
        <w:rPr>
          <w:rStyle w:val="eop"/>
          <w:rFonts w:eastAsiaTheme="majorEastAsia"/>
        </w:rPr>
        <w:t xml:space="preserve"> Again, station 795 is used </w:t>
      </w:r>
      <w:r w:rsidR="00B80BBB">
        <w:rPr>
          <w:rStyle w:val="eop"/>
          <w:rFonts w:eastAsiaTheme="majorEastAsia"/>
        </w:rPr>
        <w:t>initially to plot a singular location’s exceedance count over time.</w:t>
      </w:r>
    </w:p>
    <w:p w14:paraId="4DA14C2E" w14:textId="77777777" w:rsidR="00E71A30" w:rsidRPr="008703BC" w:rsidRDefault="00E71A30" w:rsidP="00CB64D2">
      <w:pPr>
        <w:pStyle w:val="paragraph"/>
        <w:spacing w:before="0" w:beforeAutospacing="0" w:after="0" w:afterAutospacing="0"/>
        <w:textAlignment w:val="baseline"/>
        <w:rPr>
          <w:rStyle w:val="eop"/>
          <w:rFonts w:eastAsiaTheme="majorEastAsia"/>
        </w:rPr>
      </w:pPr>
    </w:p>
    <w:p w14:paraId="14CD15C2" w14:textId="6900B23A" w:rsidR="007C3A13" w:rsidRPr="008703BC" w:rsidRDefault="00F91129" w:rsidP="00F91129">
      <w:pPr>
        <w:pStyle w:val="paragraph"/>
        <w:spacing w:before="0" w:beforeAutospacing="0" w:after="0" w:afterAutospacing="0"/>
        <w:jc w:val="center"/>
        <w:textAlignment w:val="baseline"/>
        <w:rPr>
          <w:rStyle w:val="eop"/>
          <w:rFonts w:eastAsiaTheme="majorEastAsia"/>
        </w:rPr>
      </w:pPr>
      <w:r>
        <w:rPr>
          <w:rStyle w:val="eop"/>
          <w:rFonts w:eastAsiaTheme="majorEastAsia"/>
          <w:noProof/>
        </w:rPr>
        <w:drawing>
          <wp:inline distT="0" distB="0" distL="0" distR="0" wp14:anchorId="786A4FF6" wp14:editId="0714918B">
            <wp:extent cx="4524375" cy="2792186"/>
            <wp:effectExtent l="0" t="0" r="0" b="8255"/>
            <wp:docPr id="12688508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1664" cy="2796684"/>
                    </a:xfrm>
                    <a:prstGeom prst="rect">
                      <a:avLst/>
                    </a:prstGeom>
                    <a:noFill/>
                  </pic:spPr>
                </pic:pic>
              </a:graphicData>
            </a:graphic>
          </wp:inline>
        </w:drawing>
      </w:r>
    </w:p>
    <w:p w14:paraId="5BC59B56" w14:textId="77777777" w:rsidR="00F91129" w:rsidRDefault="00F91129" w:rsidP="00CB64D2">
      <w:pPr>
        <w:pStyle w:val="paragraph"/>
        <w:spacing w:before="0" w:beforeAutospacing="0" w:after="0" w:afterAutospacing="0"/>
        <w:textAlignment w:val="baseline"/>
        <w:rPr>
          <w:rStyle w:val="eop"/>
          <w:rFonts w:eastAsiaTheme="majorEastAsia"/>
        </w:rPr>
      </w:pPr>
    </w:p>
    <w:p w14:paraId="19CC1861" w14:textId="3B2028AF" w:rsidR="00942544" w:rsidRDefault="00B90939"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Figure 12 shows the exceedance counts where sea surge spiked </w:t>
      </w:r>
      <w:r w:rsidR="0072063C">
        <w:rPr>
          <w:rStyle w:val="eop"/>
          <w:rFonts w:eastAsiaTheme="majorEastAsia"/>
        </w:rPr>
        <w:t>above the 5-year return level in Dun Laoghaire station 795, for each year.</w:t>
      </w:r>
    </w:p>
    <w:p w14:paraId="0B9C4671" w14:textId="77777777" w:rsidR="002862B1" w:rsidRDefault="002862B1" w:rsidP="00CB64D2">
      <w:pPr>
        <w:pStyle w:val="paragraph"/>
        <w:spacing w:before="0" w:beforeAutospacing="0" w:after="0" w:afterAutospacing="0"/>
        <w:textAlignment w:val="baseline"/>
        <w:rPr>
          <w:rStyle w:val="eop"/>
          <w:rFonts w:eastAsiaTheme="majorEastAsia"/>
        </w:rPr>
      </w:pPr>
    </w:p>
    <w:p w14:paraId="156B3906" w14:textId="04AF577D" w:rsidR="002862B1" w:rsidRDefault="002862B1" w:rsidP="00CB64D2">
      <w:pPr>
        <w:pStyle w:val="paragraph"/>
        <w:spacing w:before="0" w:beforeAutospacing="0" w:after="0" w:afterAutospacing="0"/>
        <w:textAlignment w:val="baseline"/>
        <w:rPr>
          <w:rStyle w:val="eop"/>
          <w:rFonts w:eastAsiaTheme="majorEastAsia"/>
        </w:rPr>
      </w:pPr>
      <w:r>
        <w:rPr>
          <w:rStyle w:val="eop"/>
          <w:rFonts w:eastAsiaTheme="majorEastAsia"/>
        </w:rPr>
        <w:t>Before looping this process to count exceedances of the 5-year level</w:t>
      </w:r>
      <w:r w:rsidR="000C6B25">
        <w:rPr>
          <w:rStyle w:val="eop"/>
          <w:rFonts w:eastAsiaTheme="majorEastAsia"/>
        </w:rPr>
        <w:t xml:space="preserve">, it is important to cluster our locations to more easily draw conclusions and meaning from the final </w:t>
      </w:r>
      <w:r w:rsidR="00661A50">
        <w:rPr>
          <w:rStyle w:val="eop"/>
          <w:rFonts w:eastAsiaTheme="majorEastAsia"/>
        </w:rPr>
        <w:t xml:space="preserve">exceedance analysis. </w:t>
      </w:r>
      <w:commentRangeStart w:id="218"/>
      <w:r w:rsidR="00661A50">
        <w:rPr>
          <w:rStyle w:val="eop"/>
          <w:rFonts w:eastAsiaTheme="majorEastAsia"/>
        </w:rPr>
        <w:t xml:space="preserve">A k-means clustering algorithm is </w:t>
      </w:r>
      <w:r w:rsidR="00FA1DDA">
        <w:rPr>
          <w:rStyle w:val="eop"/>
          <w:rFonts w:eastAsiaTheme="majorEastAsia"/>
        </w:rPr>
        <w:t>performed on the parameters sea surge and location.</w:t>
      </w:r>
      <w:r w:rsidR="0092034B">
        <w:rPr>
          <w:rStyle w:val="eop"/>
          <w:rFonts w:eastAsiaTheme="majorEastAsia"/>
        </w:rPr>
        <w:t xml:space="preserve"> </w:t>
      </w:r>
      <w:commentRangeEnd w:id="218"/>
      <w:r w:rsidR="00977697">
        <w:rPr>
          <w:rStyle w:val="CommentReference"/>
          <w:rFonts w:asciiTheme="minorHAnsi" w:eastAsiaTheme="minorHAnsi" w:hAnsiTheme="minorHAnsi" w:cstheme="minorBidi"/>
          <w:kern w:val="2"/>
          <w:lang w:eastAsia="en-US"/>
          <w14:ligatures w14:val="standardContextual"/>
        </w:rPr>
        <w:commentReference w:id="218"/>
      </w:r>
    </w:p>
    <w:p w14:paraId="5D0AF809" w14:textId="423F1A10" w:rsidR="00A03204" w:rsidRDefault="00A03204" w:rsidP="00A32712">
      <w:pPr>
        <w:pStyle w:val="paragraph"/>
        <w:spacing w:before="0" w:beforeAutospacing="0" w:after="0" w:afterAutospacing="0"/>
        <w:jc w:val="center"/>
        <w:textAlignment w:val="baseline"/>
        <w:rPr>
          <w:rStyle w:val="eop"/>
          <w:rFonts w:eastAsiaTheme="majorEastAsia"/>
        </w:rPr>
      </w:pPr>
      <w:r>
        <w:rPr>
          <w:rStyle w:val="eop"/>
          <w:rFonts w:eastAsiaTheme="majorEastAsia"/>
          <w:noProof/>
        </w:rPr>
        <w:drawing>
          <wp:inline distT="0" distB="0" distL="0" distR="0" wp14:anchorId="4484BF1D" wp14:editId="206CB02C">
            <wp:extent cx="5142442" cy="3173621"/>
            <wp:effectExtent l="0" t="0" r="1270" b="8255"/>
            <wp:docPr id="1879759212" name="Picture 3" descr="A graph of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59212" name="Picture 3" descr="A graph of a number of clusters&#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53156" cy="3180233"/>
                    </a:xfrm>
                    <a:prstGeom prst="rect">
                      <a:avLst/>
                    </a:prstGeom>
                    <a:noFill/>
                  </pic:spPr>
                </pic:pic>
              </a:graphicData>
            </a:graphic>
          </wp:inline>
        </w:drawing>
      </w:r>
    </w:p>
    <w:p w14:paraId="4AEB50EE" w14:textId="29661756" w:rsidR="00267F5E" w:rsidRDefault="00A03204" w:rsidP="00CB64D2">
      <w:pPr>
        <w:pStyle w:val="paragraph"/>
        <w:spacing w:before="0" w:beforeAutospacing="0" w:after="0" w:afterAutospacing="0"/>
        <w:textAlignment w:val="baseline"/>
        <w:rPr>
          <w:rStyle w:val="eop"/>
          <w:rFonts w:eastAsiaTheme="majorEastAsia"/>
        </w:rPr>
      </w:pPr>
      <w:r>
        <w:rPr>
          <w:rStyle w:val="eop"/>
          <w:rFonts w:eastAsiaTheme="majorEastAsia"/>
        </w:rPr>
        <w:t>An elbow method shows a clear drop in marginal within-cluster sum of squares</w:t>
      </w:r>
      <w:r w:rsidR="008D08C6">
        <w:rPr>
          <w:rStyle w:val="eop"/>
          <w:rFonts w:eastAsiaTheme="majorEastAsia"/>
        </w:rPr>
        <w:t xml:space="preserve"> a</w:t>
      </w:r>
      <w:r w:rsidR="007C321E">
        <w:rPr>
          <w:rStyle w:val="eop"/>
          <w:rFonts w:eastAsiaTheme="majorEastAsia"/>
        </w:rPr>
        <w:t xml:space="preserve">t approximately k=3. However, k=4 is chosen as it is more visually </w:t>
      </w:r>
      <w:r w:rsidR="00E525BA">
        <w:rPr>
          <w:rStyle w:val="eop"/>
          <w:rFonts w:eastAsiaTheme="majorEastAsia"/>
        </w:rPr>
        <w:t xml:space="preserve">correct, representing 4 main coastal regions facing different </w:t>
      </w:r>
      <w:r w:rsidR="00415A6F">
        <w:rPr>
          <w:rStyle w:val="eop"/>
          <w:rFonts w:eastAsiaTheme="majorEastAsia"/>
        </w:rPr>
        <w:t>latitudinal and longitu</w:t>
      </w:r>
      <w:r w:rsidR="00267F5E">
        <w:rPr>
          <w:rStyle w:val="eop"/>
          <w:rFonts w:eastAsiaTheme="majorEastAsia"/>
        </w:rPr>
        <w:t xml:space="preserve">dinal directions. </w:t>
      </w:r>
    </w:p>
    <w:p w14:paraId="38DF2F9C" w14:textId="77777777" w:rsidR="00267F5E" w:rsidRDefault="00267F5E" w:rsidP="00CB64D2">
      <w:pPr>
        <w:pStyle w:val="paragraph"/>
        <w:spacing w:before="0" w:beforeAutospacing="0" w:after="0" w:afterAutospacing="0"/>
        <w:textAlignment w:val="baseline"/>
        <w:rPr>
          <w:rStyle w:val="eop"/>
          <w:rFonts w:eastAsiaTheme="majorEastAsia"/>
        </w:rPr>
      </w:pPr>
    </w:p>
    <w:p w14:paraId="6A44F51C" w14:textId="7B35959F" w:rsidR="00267F5E" w:rsidRDefault="00DE4207" w:rsidP="00DE4207">
      <w:pPr>
        <w:pStyle w:val="paragraph"/>
        <w:spacing w:before="0" w:beforeAutospacing="0" w:after="0" w:afterAutospacing="0"/>
        <w:jc w:val="center"/>
        <w:textAlignment w:val="baseline"/>
        <w:rPr>
          <w:rStyle w:val="eop"/>
          <w:rFonts w:eastAsiaTheme="majorEastAsia"/>
        </w:rPr>
      </w:pPr>
      <w:r>
        <w:rPr>
          <w:rStyle w:val="eop"/>
          <w:rFonts w:eastAsiaTheme="majorEastAsia"/>
          <w:noProof/>
        </w:rPr>
        <w:drawing>
          <wp:inline distT="0" distB="0" distL="0" distR="0" wp14:anchorId="0678E9F3" wp14:editId="0500D976">
            <wp:extent cx="2933700" cy="4197815"/>
            <wp:effectExtent l="0" t="0" r="0" b="0"/>
            <wp:docPr id="12247021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0">
                      <a:extLst>
                        <a:ext uri="{28A0092B-C50C-407E-A947-70E740481C1C}">
                          <a14:useLocalDpi xmlns:a14="http://schemas.microsoft.com/office/drawing/2010/main" val="0"/>
                        </a:ext>
                      </a:extLst>
                    </a:blip>
                    <a:srcRect l="28915" t="1297" r="28914" b="925"/>
                    <a:stretch/>
                  </pic:blipFill>
                  <pic:spPr bwMode="auto">
                    <a:xfrm>
                      <a:off x="0" y="0"/>
                      <a:ext cx="2936914" cy="4202414"/>
                    </a:xfrm>
                    <a:prstGeom prst="rect">
                      <a:avLst/>
                    </a:prstGeom>
                    <a:noFill/>
                    <a:ln>
                      <a:noFill/>
                    </a:ln>
                    <a:extLst>
                      <a:ext uri="{53640926-AAD7-44D8-BBD7-CCE9431645EC}">
                        <a14:shadowObscured xmlns:a14="http://schemas.microsoft.com/office/drawing/2010/main"/>
                      </a:ext>
                    </a:extLst>
                  </pic:spPr>
                </pic:pic>
              </a:graphicData>
            </a:graphic>
          </wp:inline>
        </w:drawing>
      </w:r>
    </w:p>
    <w:p w14:paraId="3DDE7089" w14:textId="7549092F" w:rsidR="00A03204" w:rsidRDefault="009F70E0" w:rsidP="00CB64D2">
      <w:pPr>
        <w:pStyle w:val="paragraph"/>
        <w:spacing w:before="0" w:beforeAutospacing="0" w:after="0" w:afterAutospacing="0"/>
        <w:textAlignment w:val="baseline"/>
        <w:rPr>
          <w:rStyle w:val="eop"/>
          <w:rFonts w:eastAsiaTheme="majorEastAsia"/>
        </w:rPr>
      </w:pPr>
      <w:r>
        <w:rPr>
          <w:rStyle w:val="eop"/>
          <w:rFonts w:eastAsiaTheme="majorEastAsia"/>
        </w:rPr>
        <w:t>Figure 13 shows the results of the K-means clustering. Four major coastal regions are identified</w:t>
      </w:r>
      <w:r w:rsidR="009D6891">
        <w:rPr>
          <w:rStyle w:val="eop"/>
          <w:rFonts w:eastAsiaTheme="majorEastAsia"/>
        </w:rPr>
        <w:t xml:space="preserve"> and labelled</w:t>
      </w:r>
      <w:r w:rsidR="00157E23">
        <w:rPr>
          <w:rStyle w:val="eop"/>
          <w:rFonts w:eastAsiaTheme="majorEastAsia"/>
        </w:rPr>
        <w:t xml:space="preserve"> according to their approximate facings</w:t>
      </w:r>
      <w:r w:rsidR="009D6891">
        <w:rPr>
          <w:rStyle w:val="eop"/>
          <w:rFonts w:eastAsiaTheme="majorEastAsia"/>
        </w:rPr>
        <w:t>: North</w:t>
      </w:r>
      <w:r w:rsidR="00157E23">
        <w:rPr>
          <w:rStyle w:val="eop"/>
          <w:rFonts w:eastAsiaTheme="majorEastAsia"/>
        </w:rPr>
        <w:t>, West, South and East.</w:t>
      </w:r>
    </w:p>
    <w:p w14:paraId="0BDED6F9" w14:textId="4648FC80" w:rsidR="00FC6AE0" w:rsidRDefault="00FC6AE0"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Note that </w:t>
      </w:r>
      <w:r w:rsidR="000A2B2E">
        <w:rPr>
          <w:rStyle w:val="eop"/>
          <w:rFonts w:eastAsiaTheme="majorEastAsia"/>
        </w:rPr>
        <w:t>some</w:t>
      </w:r>
      <w:r>
        <w:rPr>
          <w:rStyle w:val="eop"/>
          <w:rFonts w:eastAsiaTheme="majorEastAsia"/>
        </w:rPr>
        <w:t xml:space="preserve"> stations in Galway are grouped with the Northern cluster</w:t>
      </w:r>
      <w:r w:rsidR="00F36887">
        <w:rPr>
          <w:rStyle w:val="eop"/>
          <w:rFonts w:eastAsiaTheme="majorEastAsia"/>
        </w:rPr>
        <w:t xml:space="preserve">. This does not cause much issue in our analysis as </w:t>
      </w:r>
      <w:r w:rsidR="00C87376">
        <w:rPr>
          <w:rStyle w:val="eop"/>
          <w:rFonts w:eastAsiaTheme="majorEastAsia"/>
        </w:rPr>
        <w:t>the clustering of coastal regions serves</w:t>
      </w:r>
      <w:r w:rsidR="003C5373">
        <w:rPr>
          <w:rStyle w:val="eop"/>
          <w:rFonts w:eastAsiaTheme="majorEastAsia"/>
        </w:rPr>
        <w:t xml:space="preserve"> solely to provide greater context </w:t>
      </w:r>
      <w:r w:rsidR="00DB3961">
        <w:rPr>
          <w:rStyle w:val="eop"/>
          <w:rFonts w:eastAsiaTheme="majorEastAsia"/>
        </w:rPr>
        <w:t>and approximate grouping for the temporal clustering of exceedances, and a small number of outlier stations does not affect the overall analysis.</w:t>
      </w:r>
    </w:p>
    <w:p w14:paraId="7CCA9D1A" w14:textId="77777777" w:rsidR="002D1F70" w:rsidRDefault="002D1F70" w:rsidP="00CB64D2">
      <w:pPr>
        <w:pStyle w:val="paragraph"/>
        <w:spacing w:before="0" w:beforeAutospacing="0" w:after="0" w:afterAutospacing="0"/>
        <w:textAlignment w:val="baseline"/>
        <w:rPr>
          <w:rStyle w:val="eop"/>
          <w:rFonts w:eastAsiaTheme="majorEastAsia"/>
        </w:rPr>
      </w:pPr>
    </w:p>
    <w:p w14:paraId="74426BD4" w14:textId="600D29D5" w:rsidR="00942544" w:rsidRPr="008703BC" w:rsidRDefault="002D1F70"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The next step is to </w:t>
      </w:r>
      <w:r w:rsidR="00B75205">
        <w:rPr>
          <w:rStyle w:val="eop"/>
          <w:rFonts w:eastAsiaTheme="majorEastAsia"/>
        </w:rPr>
        <w:t xml:space="preserve">map the exceedances of the </w:t>
      </w:r>
      <w:r w:rsidR="00DD67F5">
        <w:rPr>
          <w:rStyle w:val="eop"/>
          <w:rFonts w:eastAsiaTheme="majorEastAsia"/>
        </w:rPr>
        <w:t>5-year</w:t>
      </w:r>
      <w:r w:rsidR="00B75205">
        <w:rPr>
          <w:rStyle w:val="eop"/>
          <w:rFonts w:eastAsiaTheme="majorEastAsia"/>
        </w:rPr>
        <w:t xml:space="preserve"> return level across all stations and group</w:t>
      </w:r>
      <w:ins w:id="219" w:author="Niamh Cahill" w:date="2024-07-08T09:57:00Z">
        <w:r w:rsidR="00977697">
          <w:rPr>
            <w:rStyle w:val="eop"/>
            <w:rFonts w:eastAsiaTheme="majorEastAsia"/>
          </w:rPr>
          <w:t>/cluster</w:t>
        </w:r>
      </w:ins>
      <w:r w:rsidR="00B75205">
        <w:rPr>
          <w:rStyle w:val="eop"/>
          <w:rFonts w:eastAsiaTheme="majorEastAsia"/>
        </w:rPr>
        <w:t xml:space="preserve"> them based</w:t>
      </w:r>
      <w:del w:id="220" w:author="Niamh Cahill" w:date="2024-07-08T09:57:00Z">
        <w:r w:rsidR="00B75205" w:rsidDel="00977697">
          <w:rPr>
            <w:rStyle w:val="eop"/>
            <w:rFonts w:eastAsiaTheme="majorEastAsia"/>
          </w:rPr>
          <w:delText xml:space="preserve"> </w:delText>
        </w:r>
      </w:del>
      <w:ins w:id="221" w:author="Niamh Cahill" w:date="2024-07-08T09:57:00Z">
        <w:r w:rsidR="00977697">
          <w:rPr>
            <w:rStyle w:val="eop"/>
            <w:rFonts w:eastAsiaTheme="majorEastAsia"/>
          </w:rPr>
          <w:t xml:space="preserve"> the North, South, East, West grouping</w:t>
        </w:r>
      </w:ins>
      <w:del w:id="222" w:author="Niamh Cahill" w:date="2024-07-08T09:57:00Z">
        <w:r w:rsidR="00B75205" w:rsidDel="00977697">
          <w:rPr>
            <w:rStyle w:val="eop"/>
            <w:rFonts w:eastAsiaTheme="majorEastAsia"/>
          </w:rPr>
          <w:delText xml:space="preserve">on the k-means </w:delText>
        </w:r>
        <w:r w:rsidR="00D24F74" w:rsidDel="00977697">
          <w:rPr>
            <w:rStyle w:val="eop"/>
            <w:rFonts w:eastAsiaTheme="majorEastAsia"/>
          </w:rPr>
          <w:delText>clusters</w:delText>
        </w:r>
      </w:del>
      <w:r w:rsidR="00D24F74">
        <w:rPr>
          <w:rStyle w:val="eop"/>
          <w:rFonts w:eastAsiaTheme="majorEastAsia"/>
        </w:rPr>
        <w:t xml:space="preserve">. This will give us a visual of areas within close proximity which </w:t>
      </w:r>
      <w:r w:rsidR="00DD67F5">
        <w:rPr>
          <w:rStyle w:val="eop"/>
          <w:rFonts w:eastAsiaTheme="majorEastAsia"/>
        </w:rPr>
        <w:t>experience exceedances above the 5-year level</w:t>
      </w:r>
      <w:r w:rsidR="00D6480E">
        <w:rPr>
          <w:rStyle w:val="eop"/>
          <w:rFonts w:eastAsiaTheme="majorEastAsia"/>
        </w:rPr>
        <w:t xml:space="preserve"> in a given year.</w:t>
      </w:r>
    </w:p>
    <w:p w14:paraId="056D63C6" w14:textId="77777777" w:rsidR="00A32712" w:rsidRDefault="00194777" w:rsidP="00CB64D2">
      <w:pPr>
        <w:pStyle w:val="paragraph"/>
        <w:spacing w:before="0" w:beforeAutospacing="0" w:after="0" w:afterAutospacing="0"/>
        <w:textAlignment w:val="baseline"/>
        <w:rPr>
          <w:noProof/>
        </w:rPr>
      </w:pPr>
      <w:r w:rsidRPr="00194777">
        <w:rPr>
          <w:noProof/>
        </w:rPr>
        <w:t xml:space="preserve"> </w:t>
      </w:r>
    </w:p>
    <w:p w14:paraId="247D7604" w14:textId="77777777" w:rsidR="00A32712" w:rsidRDefault="00A32712" w:rsidP="00CB64D2">
      <w:pPr>
        <w:pStyle w:val="paragraph"/>
        <w:spacing w:before="0" w:beforeAutospacing="0" w:after="0" w:afterAutospacing="0"/>
        <w:textAlignment w:val="baseline"/>
        <w:rPr>
          <w:noProof/>
        </w:rPr>
      </w:pPr>
    </w:p>
    <w:p w14:paraId="3C1199EC" w14:textId="77777777" w:rsidR="00A32712" w:rsidRDefault="00A32712" w:rsidP="00CB64D2">
      <w:pPr>
        <w:pStyle w:val="paragraph"/>
        <w:spacing w:before="0" w:beforeAutospacing="0" w:after="0" w:afterAutospacing="0"/>
        <w:textAlignment w:val="baseline"/>
        <w:rPr>
          <w:noProof/>
        </w:rPr>
      </w:pPr>
    </w:p>
    <w:p w14:paraId="72187AC3" w14:textId="77777777" w:rsidR="00A32712" w:rsidRDefault="00A32712" w:rsidP="00CB64D2">
      <w:pPr>
        <w:pStyle w:val="paragraph"/>
        <w:spacing w:before="0" w:beforeAutospacing="0" w:after="0" w:afterAutospacing="0"/>
        <w:textAlignment w:val="baseline"/>
        <w:rPr>
          <w:rStyle w:val="eop"/>
          <w:rFonts w:eastAsiaTheme="majorEastAsia"/>
        </w:rPr>
      </w:pPr>
    </w:p>
    <w:p w14:paraId="6981499F" w14:textId="77777777" w:rsidR="00A32712" w:rsidRDefault="0077603F" w:rsidP="00CB64D2">
      <w:pPr>
        <w:pStyle w:val="paragraph"/>
        <w:spacing w:before="0" w:beforeAutospacing="0" w:after="0" w:afterAutospacing="0"/>
        <w:textAlignment w:val="baseline"/>
        <w:rPr>
          <w:rStyle w:val="eop"/>
          <w:rFonts w:eastAsiaTheme="majorEastAsia"/>
        </w:rPr>
      </w:pPr>
      <w:r>
        <w:rPr>
          <w:noProof/>
        </w:rPr>
        <w:lastRenderedPageBreak/>
        <w:drawing>
          <wp:inline distT="0" distB="0" distL="0" distR="0" wp14:anchorId="41E1072B" wp14:editId="48BECF37">
            <wp:extent cx="5731510" cy="3572510"/>
            <wp:effectExtent l="0" t="0" r="2540" b="8890"/>
            <wp:docPr id="1134418088" name="Picture 1" descr="A blue and whit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18088" name="Picture 1" descr="A blue and white chart&#10;&#10;Description automatically generated with medium confidence"/>
                    <pic:cNvPicPr/>
                  </pic:nvPicPr>
                  <pic:blipFill>
                    <a:blip r:embed="rId31"/>
                    <a:stretch>
                      <a:fillRect/>
                    </a:stretch>
                  </pic:blipFill>
                  <pic:spPr>
                    <a:xfrm>
                      <a:off x="0" y="0"/>
                      <a:ext cx="5731510" cy="3572510"/>
                    </a:xfrm>
                    <a:prstGeom prst="rect">
                      <a:avLst/>
                    </a:prstGeom>
                  </pic:spPr>
                </pic:pic>
              </a:graphicData>
            </a:graphic>
          </wp:inline>
        </w:drawing>
      </w:r>
    </w:p>
    <w:p w14:paraId="006B3D8A" w14:textId="302A801B" w:rsidR="00D6480E" w:rsidRDefault="00A32712" w:rsidP="00CB64D2">
      <w:pPr>
        <w:pStyle w:val="paragraph"/>
        <w:spacing w:before="0" w:beforeAutospacing="0" w:after="0" w:afterAutospacing="0"/>
        <w:textAlignment w:val="baseline"/>
        <w:rPr>
          <w:rStyle w:val="eop"/>
          <w:rFonts w:eastAsiaTheme="majorEastAsia"/>
        </w:rPr>
      </w:pPr>
      <w:r w:rsidRPr="00A32712">
        <w:rPr>
          <w:noProof/>
        </w:rPr>
        <w:drawing>
          <wp:inline distT="0" distB="0" distL="0" distR="0" wp14:anchorId="0FE98D13" wp14:editId="388BF061">
            <wp:extent cx="5731510" cy="3582035"/>
            <wp:effectExtent l="0" t="0" r="2540" b="0"/>
            <wp:docPr id="10505140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14011" name="Picture 1" descr="A screenshot of a graph&#10;&#10;Description automatically generated"/>
                    <pic:cNvPicPr/>
                  </pic:nvPicPr>
                  <pic:blipFill>
                    <a:blip r:embed="rId32"/>
                    <a:stretch>
                      <a:fillRect/>
                    </a:stretch>
                  </pic:blipFill>
                  <pic:spPr>
                    <a:xfrm>
                      <a:off x="0" y="0"/>
                      <a:ext cx="5731510" cy="3582035"/>
                    </a:xfrm>
                    <a:prstGeom prst="rect">
                      <a:avLst/>
                    </a:prstGeom>
                  </pic:spPr>
                </pic:pic>
              </a:graphicData>
            </a:graphic>
          </wp:inline>
        </w:drawing>
      </w:r>
      <w:r w:rsidR="00D6480E">
        <w:rPr>
          <w:rStyle w:val="eop"/>
          <w:rFonts w:eastAsiaTheme="majorEastAsia"/>
        </w:rPr>
        <w:t>Figure</w:t>
      </w:r>
      <w:r w:rsidR="00194777">
        <w:rPr>
          <w:rStyle w:val="eop"/>
          <w:rFonts w:eastAsiaTheme="majorEastAsia"/>
        </w:rPr>
        <w:t>s</w:t>
      </w:r>
      <w:r w:rsidR="00D6480E">
        <w:rPr>
          <w:rStyle w:val="eop"/>
          <w:rFonts w:eastAsiaTheme="majorEastAsia"/>
        </w:rPr>
        <w:t xml:space="preserve"> 16</w:t>
      </w:r>
      <w:r w:rsidR="00194777">
        <w:rPr>
          <w:rStyle w:val="eop"/>
          <w:rFonts w:eastAsiaTheme="majorEastAsia"/>
        </w:rPr>
        <w:t xml:space="preserve"> and 17</w:t>
      </w:r>
      <w:r w:rsidR="00D6480E">
        <w:rPr>
          <w:rStyle w:val="eop"/>
          <w:rFonts w:eastAsiaTheme="majorEastAsia"/>
        </w:rPr>
        <w:t xml:space="preserve"> </w:t>
      </w:r>
      <w:r w:rsidR="00AB7F9F">
        <w:rPr>
          <w:rStyle w:val="eop"/>
          <w:rFonts w:eastAsiaTheme="majorEastAsia"/>
        </w:rPr>
        <w:t xml:space="preserve">shows a temporal clustering analysis </w:t>
      </w:r>
      <w:r w:rsidR="004724D4">
        <w:rPr>
          <w:rStyle w:val="eop"/>
          <w:rFonts w:eastAsiaTheme="majorEastAsia"/>
        </w:rPr>
        <w:t xml:space="preserve">heatmap </w:t>
      </w:r>
      <w:r w:rsidR="00AB7F9F">
        <w:rPr>
          <w:rStyle w:val="eop"/>
          <w:rFonts w:eastAsiaTheme="majorEastAsia"/>
        </w:rPr>
        <w:t xml:space="preserve">of exceedances above the 5-year </w:t>
      </w:r>
      <w:r w:rsidR="00164162">
        <w:rPr>
          <w:rStyle w:val="eop"/>
          <w:rFonts w:eastAsiaTheme="majorEastAsia"/>
        </w:rPr>
        <w:t xml:space="preserve">and 2 -year </w:t>
      </w:r>
      <w:r w:rsidR="00AB7F9F">
        <w:rPr>
          <w:rStyle w:val="eop"/>
          <w:rFonts w:eastAsiaTheme="majorEastAsia"/>
        </w:rPr>
        <w:t>return level</w:t>
      </w:r>
      <w:r w:rsidR="00164162">
        <w:rPr>
          <w:rStyle w:val="eop"/>
          <w:rFonts w:eastAsiaTheme="majorEastAsia"/>
        </w:rPr>
        <w:t>s</w:t>
      </w:r>
      <w:r w:rsidR="00707AF1">
        <w:rPr>
          <w:rStyle w:val="eop"/>
          <w:rFonts w:eastAsiaTheme="majorEastAsia"/>
        </w:rPr>
        <w:t xml:space="preserve">. Grouped by coastal regions, the y-axis </w:t>
      </w:r>
      <w:r w:rsidR="00DB2AE6">
        <w:rPr>
          <w:rStyle w:val="eop"/>
          <w:rFonts w:eastAsiaTheme="majorEastAsia"/>
        </w:rPr>
        <w:t xml:space="preserve">represents the coastal stations. The x-axis </w:t>
      </w:r>
      <w:r w:rsidR="00A01024">
        <w:rPr>
          <w:rStyle w:val="eop"/>
          <w:rFonts w:eastAsiaTheme="majorEastAsia"/>
        </w:rPr>
        <w:t xml:space="preserve">shows the years of the dataset from 1979-2014. Darker </w:t>
      </w:r>
      <w:r w:rsidR="004724D4">
        <w:rPr>
          <w:rStyle w:val="eop"/>
          <w:rFonts w:eastAsiaTheme="majorEastAsia"/>
        </w:rPr>
        <w:t xml:space="preserve">areas of the heatmap indicate </w:t>
      </w:r>
      <w:r w:rsidR="00864914">
        <w:rPr>
          <w:rStyle w:val="eop"/>
          <w:rFonts w:eastAsiaTheme="majorEastAsia"/>
        </w:rPr>
        <w:t xml:space="preserve">higher exceedances in the given year for that given station. </w:t>
      </w:r>
    </w:p>
    <w:p w14:paraId="6FC37EE0" w14:textId="77777777" w:rsidR="00D6480E" w:rsidRDefault="00D6480E" w:rsidP="00CB64D2">
      <w:pPr>
        <w:pStyle w:val="paragraph"/>
        <w:spacing w:before="0" w:beforeAutospacing="0" w:after="0" w:afterAutospacing="0"/>
        <w:textAlignment w:val="baseline"/>
        <w:rPr>
          <w:rStyle w:val="eop"/>
          <w:rFonts w:eastAsiaTheme="majorEastAsia"/>
        </w:rPr>
      </w:pPr>
    </w:p>
    <w:p w14:paraId="71AB162D" w14:textId="2D24970C" w:rsidR="007C2CA0" w:rsidRPr="008703BC" w:rsidRDefault="007C2CA0"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THRESHOLD RESULTS</w:t>
      </w:r>
    </w:p>
    <w:p w14:paraId="52234D86" w14:textId="49DE0C17" w:rsidR="00E945DD" w:rsidRPr="008703BC" w:rsidRDefault="008747B3" w:rsidP="00CB64D2">
      <w:pPr>
        <w:pStyle w:val="paragraph"/>
        <w:spacing w:before="0" w:beforeAutospacing="0" w:after="0" w:afterAutospacing="0"/>
        <w:textAlignment w:val="baseline"/>
        <w:rPr>
          <w:rStyle w:val="eop"/>
          <w:rFonts w:eastAsiaTheme="majorEastAsia"/>
        </w:rPr>
      </w:pPr>
      <w:r>
        <w:rPr>
          <w:rStyle w:val="eop"/>
          <w:rFonts w:eastAsiaTheme="majorEastAsia"/>
        </w:rPr>
        <w:t>Show same as above</w:t>
      </w:r>
    </w:p>
    <w:p w14:paraId="6A8DB7C9" w14:textId="77777777" w:rsidR="00F71091" w:rsidRPr="008703BC" w:rsidRDefault="00F71091" w:rsidP="00CB64D2">
      <w:pPr>
        <w:pStyle w:val="paragraph"/>
        <w:spacing w:before="0" w:beforeAutospacing="0" w:after="0" w:afterAutospacing="0"/>
        <w:textAlignment w:val="baseline"/>
        <w:rPr>
          <w:rStyle w:val="eop"/>
          <w:rFonts w:eastAsiaTheme="majorEastAsia"/>
        </w:rPr>
      </w:pPr>
    </w:p>
    <w:p w14:paraId="31AB1A89" w14:textId="318472DD" w:rsidR="00F71091" w:rsidRPr="008703BC" w:rsidRDefault="00F71091" w:rsidP="00CB64D2">
      <w:pPr>
        <w:pStyle w:val="paragraph"/>
        <w:spacing w:before="0" w:beforeAutospacing="0" w:after="0" w:afterAutospacing="0"/>
        <w:textAlignment w:val="baseline"/>
        <w:rPr>
          <w:rFonts w:ascii="Segoe UI" w:hAnsi="Segoe UI" w:cs="Segoe UI"/>
          <w:sz w:val="18"/>
          <w:szCs w:val="18"/>
        </w:rPr>
      </w:pPr>
    </w:p>
    <w:p w14:paraId="72D2DA62"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lastRenderedPageBreak/>
        <w:t> </w:t>
      </w:r>
    </w:p>
    <w:p w14:paraId="1E10CC87"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5. Discussion</w:t>
      </w:r>
      <w:r w:rsidRPr="008703BC">
        <w:rPr>
          <w:rStyle w:val="eop"/>
          <w:rFonts w:eastAsiaTheme="majorEastAsia"/>
        </w:rPr>
        <w:t> </w:t>
      </w:r>
    </w:p>
    <w:p w14:paraId="05831251"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 </w:t>
      </w:r>
    </w:p>
    <w:p w14:paraId="1062548B" w14:textId="77777777" w:rsidR="00CB64D2" w:rsidRDefault="00CB64D2" w:rsidP="00CB64D2">
      <w:pPr>
        <w:pStyle w:val="paragraph"/>
        <w:spacing w:before="0" w:beforeAutospacing="0" w:after="0" w:afterAutospacing="0"/>
        <w:textAlignment w:val="baseline"/>
        <w:rPr>
          <w:rStyle w:val="eop"/>
          <w:rFonts w:eastAsiaTheme="majorEastAsia"/>
        </w:rPr>
      </w:pPr>
      <w:r w:rsidRPr="008703BC">
        <w:rPr>
          <w:rStyle w:val="normaltextrun"/>
          <w:rFonts w:eastAsiaTheme="majorEastAsia"/>
          <w:sz w:val="28"/>
          <w:szCs w:val="28"/>
        </w:rPr>
        <w:t>[Interpret and discuss the results obtained from the analysis. Explain the implications of the findings, their significance, and any limitations or potential biases in the data or methodology.]</w:t>
      </w:r>
      <w:r w:rsidRPr="008703BC">
        <w:rPr>
          <w:rStyle w:val="eop"/>
          <w:rFonts w:eastAsiaTheme="majorEastAsia"/>
        </w:rPr>
        <w:t> </w:t>
      </w:r>
    </w:p>
    <w:p w14:paraId="0613C0E1" w14:textId="77777777" w:rsidR="00A13CDC" w:rsidRDefault="00A13CDC" w:rsidP="00CB64D2">
      <w:pPr>
        <w:pStyle w:val="paragraph"/>
        <w:spacing w:before="0" w:beforeAutospacing="0" w:after="0" w:afterAutospacing="0"/>
        <w:textAlignment w:val="baseline"/>
        <w:rPr>
          <w:rStyle w:val="eop"/>
          <w:rFonts w:eastAsiaTheme="majorEastAsia"/>
        </w:rPr>
      </w:pPr>
    </w:p>
    <w:p w14:paraId="2ADF26A1" w14:textId="77777777" w:rsidR="00E42E96" w:rsidRDefault="004357AB"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The block maxima extreme analysis </w:t>
      </w:r>
      <w:r w:rsidR="00466D07">
        <w:rPr>
          <w:rStyle w:val="eop"/>
          <w:rFonts w:eastAsiaTheme="majorEastAsia"/>
        </w:rPr>
        <w:t xml:space="preserve">produced a valuable temporal clustering heatmap which shows </w:t>
      </w:r>
      <w:r w:rsidR="00BF6F3C">
        <w:rPr>
          <w:rStyle w:val="eop"/>
          <w:rFonts w:eastAsiaTheme="majorEastAsia"/>
        </w:rPr>
        <w:t>a time and location for specific clustering events of sea surge exce</w:t>
      </w:r>
      <w:r w:rsidR="00734CC6">
        <w:rPr>
          <w:rStyle w:val="eop"/>
          <w:rFonts w:eastAsiaTheme="majorEastAsia"/>
        </w:rPr>
        <w:t>edances above a 5-year return level. In theory, given the close relationship between sea surge and storm</w:t>
      </w:r>
      <w:r w:rsidR="00722C44">
        <w:rPr>
          <w:rStyle w:val="eop"/>
          <w:rFonts w:eastAsiaTheme="majorEastAsia"/>
        </w:rPr>
        <w:t xml:space="preserve"> surge, this heatmap should reasonably coincide with actual storm events</w:t>
      </w:r>
      <w:r w:rsidR="00D9476F">
        <w:rPr>
          <w:rStyle w:val="eop"/>
          <w:rFonts w:eastAsiaTheme="majorEastAsia"/>
        </w:rPr>
        <w:t xml:space="preserve">, and show the areas which are vulnerable during those events. </w:t>
      </w:r>
    </w:p>
    <w:p w14:paraId="335AB90E" w14:textId="77777777" w:rsidR="00E42E96" w:rsidRDefault="00E42E96" w:rsidP="00CB64D2">
      <w:pPr>
        <w:pStyle w:val="paragraph"/>
        <w:spacing w:before="0" w:beforeAutospacing="0" w:after="0" w:afterAutospacing="0"/>
        <w:textAlignment w:val="baseline"/>
        <w:rPr>
          <w:rStyle w:val="eop"/>
          <w:rFonts w:eastAsiaTheme="majorEastAsia"/>
        </w:rPr>
      </w:pPr>
    </w:p>
    <w:p w14:paraId="5B035A3C" w14:textId="569EB342" w:rsidR="00225A2A" w:rsidRDefault="00D9476F" w:rsidP="00CB64D2">
      <w:pPr>
        <w:pStyle w:val="paragraph"/>
        <w:spacing w:before="0" w:beforeAutospacing="0" w:after="0" w:afterAutospacing="0"/>
        <w:textAlignment w:val="baseline"/>
        <w:rPr>
          <w:rStyle w:val="eop"/>
          <w:rFonts w:eastAsiaTheme="majorEastAsia"/>
        </w:rPr>
      </w:pPr>
      <w:r>
        <w:rPr>
          <w:rStyle w:val="eop"/>
          <w:rFonts w:eastAsiaTheme="majorEastAsia"/>
        </w:rPr>
        <w:t>As a validation</w:t>
      </w:r>
      <w:r w:rsidR="00285BE5">
        <w:rPr>
          <w:rStyle w:val="eop"/>
          <w:rFonts w:eastAsiaTheme="majorEastAsia"/>
        </w:rPr>
        <w:t xml:space="preserve"> measure</w:t>
      </w:r>
      <w:r>
        <w:rPr>
          <w:rStyle w:val="eop"/>
          <w:rFonts w:eastAsiaTheme="majorEastAsia"/>
        </w:rPr>
        <w:t xml:space="preserve">, </w:t>
      </w:r>
      <w:r w:rsidR="005934E6">
        <w:rPr>
          <w:rStyle w:val="eop"/>
          <w:rFonts w:eastAsiaTheme="majorEastAsia"/>
        </w:rPr>
        <w:t>Ireland’s national meteor</w:t>
      </w:r>
      <w:r w:rsidR="00F954E8">
        <w:rPr>
          <w:rStyle w:val="eop"/>
          <w:rFonts w:eastAsiaTheme="majorEastAsia"/>
        </w:rPr>
        <w:t xml:space="preserve">ological service, </w:t>
      </w:r>
      <w:r>
        <w:rPr>
          <w:rStyle w:val="eop"/>
          <w:rFonts w:eastAsiaTheme="majorEastAsia"/>
        </w:rPr>
        <w:t>Met Eireann</w:t>
      </w:r>
      <w:r w:rsidR="00364EC6">
        <w:rPr>
          <w:rStyle w:val="eop"/>
          <w:rFonts w:eastAsiaTheme="majorEastAsia"/>
        </w:rPr>
        <w:t>’s reporting of major weather events</w:t>
      </w:r>
      <w:r w:rsidR="0077197E">
        <w:rPr>
          <w:rStyle w:val="eop"/>
          <w:rFonts w:eastAsiaTheme="majorEastAsia"/>
        </w:rPr>
        <w:t xml:space="preserve"> should correlate tightly with </w:t>
      </w:r>
      <w:r w:rsidR="00285BE5">
        <w:rPr>
          <w:rStyle w:val="eop"/>
          <w:rFonts w:eastAsiaTheme="majorEastAsia"/>
        </w:rPr>
        <w:t xml:space="preserve">the temporal clustering heatmap. </w:t>
      </w:r>
      <w:r w:rsidR="007A77C6">
        <w:rPr>
          <w:rStyle w:val="eop"/>
          <w:rFonts w:eastAsiaTheme="majorEastAsia"/>
        </w:rPr>
        <w:t>Large clustering exceedances appear in 2007 (North</w:t>
      </w:r>
      <w:r w:rsidR="00E5096D">
        <w:rPr>
          <w:rStyle w:val="eop"/>
          <w:rFonts w:eastAsiaTheme="majorEastAsia"/>
        </w:rPr>
        <w:t xml:space="preserve">), 2002 (East/South), 1997 (East/South), and 1984 (West/North). </w:t>
      </w:r>
      <w:r w:rsidR="00254CB0">
        <w:rPr>
          <w:rStyle w:val="eop"/>
          <w:rFonts w:eastAsiaTheme="majorEastAsia"/>
        </w:rPr>
        <w:t xml:space="preserve">Met Eireann reports </w:t>
      </w:r>
      <w:r w:rsidR="00471853">
        <w:rPr>
          <w:rStyle w:val="eop"/>
          <w:rFonts w:eastAsiaTheme="majorEastAsia"/>
        </w:rPr>
        <w:t xml:space="preserve">2 flooding events on the </w:t>
      </w:r>
      <w:r w:rsidR="00686C89">
        <w:rPr>
          <w:rStyle w:val="eop"/>
          <w:rFonts w:eastAsiaTheme="majorEastAsia"/>
        </w:rPr>
        <w:t>east and south coasts in 2002, as well as extensive flooding</w:t>
      </w:r>
      <w:r w:rsidR="002163AC">
        <w:rPr>
          <w:rStyle w:val="eop"/>
          <w:rFonts w:eastAsiaTheme="majorEastAsia"/>
        </w:rPr>
        <w:t xml:space="preserve"> in the south and east</w:t>
      </w:r>
      <w:r w:rsidR="00686C89">
        <w:rPr>
          <w:rStyle w:val="eop"/>
          <w:rFonts w:eastAsiaTheme="majorEastAsia"/>
        </w:rPr>
        <w:t xml:space="preserve"> and </w:t>
      </w:r>
      <w:r w:rsidR="002163AC">
        <w:rPr>
          <w:rStyle w:val="eop"/>
          <w:rFonts w:eastAsiaTheme="majorEastAsia"/>
        </w:rPr>
        <w:t xml:space="preserve">a </w:t>
      </w:r>
      <w:r w:rsidR="00686C89">
        <w:rPr>
          <w:rStyle w:val="eop"/>
          <w:rFonts w:eastAsiaTheme="majorEastAsia"/>
        </w:rPr>
        <w:t>windstorm event in 1997</w:t>
      </w:r>
      <w:r w:rsidR="002163AC">
        <w:rPr>
          <w:rStyle w:val="eop"/>
          <w:rFonts w:eastAsiaTheme="majorEastAsia"/>
        </w:rPr>
        <w:t xml:space="preserve">. These two </w:t>
      </w:r>
      <w:r w:rsidR="00C14B91">
        <w:rPr>
          <w:rStyle w:val="eop"/>
          <w:rFonts w:eastAsiaTheme="majorEastAsia"/>
        </w:rPr>
        <w:t xml:space="preserve">years </w:t>
      </w:r>
      <w:r w:rsidR="002163AC">
        <w:rPr>
          <w:rStyle w:val="eop"/>
          <w:rFonts w:eastAsiaTheme="majorEastAsia"/>
        </w:rPr>
        <w:t>match our analysis perfectly.</w:t>
      </w:r>
      <w:r w:rsidR="00C14B91">
        <w:rPr>
          <w:rStyle w:val="eop"/>
          <w:rFonts w:eastAsiaTheme="majorEastAsia"/>
        </w:rPr>
        <w:t xml:space="preserve"> However, the large clusters in 2007 and 1984 do not seem to have correlating major event reports by Met Eireann</w:t>
      </w:r>
      <w:r w:rsidR="00EE4382">
        <w:rPr>
          <w:rStyle w:val="eop"/>
          <w:rFonts w:eastAsiaTheme="majorEastAsia"/>
        </w:rPr>
        <w:t>, suggesting a missing link in our analysis.</w:t>
      </w:r>
    </w:p>
    <w:p w14:paraId="6F2E2030" w14:textId="77777777" w:rsidR="00FD4C2D" w:rsidRDefault="00FD4C2D" w:rsidP="00FD4C2D">
      <w:pPr>
        <w:pStyle w:val="paragraph"/>
        <w:spacing w:before="0" w:beforeAutospacing="0" w:after="0" w:afterAutospacing="0"/>
        <w:textAlignment w:val="baseline"/>
        <w:rPr>
          <w:rStyle w:val="eop"/>
          <w:rFonts w:eastAsiaTheme="majorEastAsia"/>
        </w:rPr>
      </w:pPr>
    </w:p>
    <w:p w14:paraId="6C278B08" w14:textId="31679E3C" w:rsidR="000A6B48" w:rsidRDefault="00225A2A" w:rsidP="00FD4C2D">
      <w:pPr>
        <w:pStyle w:val="paragraph"/>
        <w:spacing w:before="0" w:beforeAutospacing="0" w:after="0" w:afterAutospacing="0"/>
        <w:textAlignment w:val="baseline"/>
        <w:rPr>
          <w:rStyle w:val="eop"/>
          <w:rFonts w:eastAsiaTheme="majorEastAsia"/>
        </w:rPr>
      </w:pPr>
      <w:r>
        <w:rPr>
          <w:rStyle w:val="eop"/>
          <w:rFonts w:eastAsiaTheme="majorEastAsia"/>
        </w:rPr>
        <w:t xml:space="preserve">There are some reasons which may help to explain this discrepancy between the data and the storm reports. </w:t>
      </w:r>
      <w:r w:rsidR="00445063">
        <w:rPr>
          <w:rStyle w:val="eop"/>
          <w:rFonts w:eastAsiaTheme="majorEastAsia"/>
        </w:rPr>
        <w:t xml:space="preserve">Firstly, perhaps sea surge data on its own is not </w:t>
      </w:r>
      <w:r w:rsidR="00FB4355">
        <w:rPr>
          <w:rStyle w:val="eop"/>
          <w:rFonts w:eastAsiaTheme="majorEastAsia"/>
        </w:rPr>
        <w:t>fully predictive of storm events</w:t>
      </w:r>
      <w:r w:rsidR="003412E4">
        <w:rPr>
          <w:rStyle w:val="eop"/>
          <w:rFonts w:eastAsiaTheme="majorEastAsia"/>
        </w:rPr>
        <w:t>.</w:t>
      </w:r>
      <w:r w:rsidR="00FA033F">
        <w:rPr>
          <w:rStyle w:val="eop"/>
          <w:rFonts w:eastAsiaTheme="majorEastAsia"/>
        </w:rPr>
        <w:t xml:space="preserve"> There may be other </w:t>
      </w:r>
      <w:r w:rsidR="008331F2">
        <w:rPr>
          <w:rStyle w:val="eop"/>
          <w:rFonts w:eastAsiaTheme="majorEastAsia"/>
        </w:rPr>
        <w:t>influences on sea surges which are not related to storm surges.</w:t>
      </w:r>
      <w:r w:rsidR="003412E4">
        <w:rPr>
          <w:rStyle w:val="eop"/>
          <w:rFonts w:eastAsiaTheme="majorEastAsia"/>
        </w:rPr>
        <w:t xml:space="preserve"> </w:t>
      </w:r>
      <w:r w:rsidR="00C0095A">
        <w:rPr>
          <w:rStyle w:val="eop"/>
          <w:rFonts w:eastAsiaTheme="majorEastAsia"/>
        </w:rPr>
        <w:t>Astronomical</w:t>
      </w:r>
      <w:r w:rsidR="00E37D78">
        <w:rPr>
          <w:rStyle w:val="eop"/>
          <w:rFonts w:eastAsiaTheme="majorEastAsia"/>
        </w:rPr>
        <w:t xml:space="preserve"> tides can cause extreme sea surge</w:t>
      </w:r>
      <w:r w:rsidR="001114D2">
        <w:rPr>
          <w:rStyle w:val="eop"/>
          <w:rFonts w:eastAsiaTheme="majorEastAsia"/>
        </w:rPr>
        <w:t>s, better known as spring tides or king tides</w:t>
      </w:r>
      <w:r w:rsidR="00FC79AD">
        <w:rPr>
          <w:rStyle w:val="eop"/>
          <w:rFonts w:eastAsiaTheme="majorEastAsia"/>
        </w:rPr>
        <w:t>. These occur when the gravitational alignment of the moon, sun and Earth align</w:t>
      </w:r>
      <w:r w:rsidR="004035E6">
        <w:rPr>
          <w:rStyle w:val="eop"/>
          <w:rFonts w:eastAsiaTheme="majorEastAsia"/>
        </w:rPr>
        <w:t xml:space="preserve">, causing higher than normal tides </w:t>
      </w:r>
      <w:r w:rsidR="00E37D78">
        <w:rPr>
          <w:rStyle w:val="eop"/>
          <w:rFonts w:eastAsiaTheme="majorEastAsia"/>
        </w:rPr>
        <w:t>(</w:t>
      </w:r>
      <w:r w:rsidR="00CA064D">
        <w:rPr>
          <w:rStyle w:val="eop"/>
          <w:rFonts w:eastAsiaTheme="majorEastAsia"/>
        </w:rPr>
        <w:t>Woo, 2014).</w:t>
      </w:r>
      <w:r w:rsidR="004035E6">
        <w:rPr>
          <w:rStyle w:val="eop"/>
          <w:rFonts w:eastAsiaTheme="majorEastAsia"/>
        </w:rPr>
        <w:t xml:space="preserve"> </w:t>
      </w:r>
    </w:p>
    <w:p w14:paraId="102E9EDE" w14:textId="6254EC51" w:rsidR="00E42E96" w:rsidRDefault="00F83F62" w:rsidP="000C0DCF">
      <w:pPr>
        <w:pStyle w:val="paragraph"/>
        <w:spacing w:before="0" w:beforeAutospacing="0" w:after="0" w:afterAutospacing="0"/>
        <w:ind w:firstLine="720"/>
        <w:textAlignment w:val="baseline"/>
        <w:rPr>
          <w:rStyle w:val="eop"/>
          <w:rFonts w:eastAsiaTheme="majorEastAsia"/>
        </w:rPr>
      </w:pPr>
      <w:r>
        <w:rPr>
          <w:rStyle w:val="eop"/>
          <w:rFonts w:eastAsiaTheme="majorEastAsia"/>
        </w:rPr>
        <w:t xml:space="preserve">Seiches are standing waves which oscillate in enclosed or partially enclosed bodies of water, such as bays </w:t>
      </w:r>
      <w:r w:rsidR="004A1D7A">
        <w:rPr>
          <w:rStyle w:val="eop"/>
          <w:rFonts w:eastAsiaTheme="majorEastAsia"/>
        </w:rPr>
        <w:t>or lakes. Seiches are caused by sudden changes in atmospheric pressure, strong winds or seismic activity</w:t>
      </w:r>
      <w:r w:rsidR="00766D22">
        <w:rPr>
          <w:rStyle w:val="eop"/>
          <w:rFonts w:eastAsiaTheme="majorEastAsia"/>
        </w:rPr>
        <w:t xml:space="preserve"> (</w:t>
      </w:r>
      <w:proofErr w:type="spellStart"/>
      <w:r w:rsidR="000A6B48">
        <w:rPr>
          <w:rStyle w:val="eop"/>
          <w:rFonts w:eastAsiaTheme="majorEastAsia"/>
        </w:rPr>
        <w:t>Encyclopedia</w:t>
      </w:r>
      <w:proofErr w:type="spellEnd"/>
      <w:r w:rsidR="00766D22">
        <w:rPr>
          <w:rStyle w:val="eop"/>
          <w:rFonts w:eastAsiaTheme="majorEastAsia"/>
        </w:rPr>
        <w:t xml:space="preserve"> Britannica).</w:t>
      </w:r>
      <w:r w:rsidR="005F2534">
        <w:rPr>
          <w:rStyle w:val="eop"/>
          <w:rFonts w:eastAsiaTheme="majorEastAsia"/>
        </w:rPr>
        <w:t xml:space="preserve"> Seiches may affect </w:t>
      </w:r>
      <w:r w:rsidR="000B5721">
        <w:rPr>
          <w:rStyle w:val="eop"/>
          <w:rFonts w:eastAsiaTheme="majorEastAsia"/>
        </w:rPr>
        <w:t xml:space="preserve">areas such as Galway Bay or </w:t>
      </w:r>
      <w:r w:rsidR="00350D37">
        <w:rPr>
          <w:rStyle w:val="eop"/>
          <w:rFonts w:eastAsiaTheme="majorEastAsia"/>
        </w:rPr>
        <w:t>Dublin Bay and</w:t>
      </w:r>
      <w:r w:rsidR="000B5721">
        <w:rPr>
          <w:rStyle w:val="eop"/>
          <w:rFonts w:eastAsiaTheme="majorEastAsia"/>
        </w:rPr>
        <w:t xml:space="preserve"> may explain why return levels are calculated much higher in Galway </w:t>
      </w:r>
      <w:r w:rsidR="00350D37">
        <w:rPr>
          <w:rStyle w:val="eop"/>
          <w:rFonts w:eastAsiaTheme="majorEastAsia"/>
        </w:rPr>
        <w:t>B</w:t>
      </w:r>
      <w:r w:rsidR="000B5721">
        <w:rPr>
          <w:rStyle w:val="eop"/>
          <w:rFonts w:eastAsiaTheme="majorEastAsia"/>
        </w:rPr>
        <w:t>ay, leading it to be group</w:t>
      </w:r>
      <w:r w:rsidR="000A6B48">
        <w:rPr>
          <w:rStyle w:val="eop"/>
          <w:rFonts w:eastAsiaTheme="majorEastAsia"/>
        </w:rPr>
        <w:t>ing outlier in the k-means clustering analysis.</w:t>
      </w:r>
      <w:r w:rsidR="00766D22">
        <w:rPr>
          <w:rStyle w:val="eop"/>
          <w:rFonts w:eastAsiaTheme="majorEastAsia"/>
        </w:rPr>
        <w:t xml:space="preserve"> </w:t>
      </w:r>
    </w:p>
    <w:p w14:paraId="6D73D7E5" w14:textId="78823500" w:rsidR="005B114B" w:rsidRDefault="005B114B" w:rsidP="00275618">
      <w:pPr>
        <w:pStyle w:val="paragraph"/>
        <w:spacing w:before="0" w:beforeAutospacing="0" w:after="0" w:afterAutospacing="0"/>
        <w:ind w:firstLine="720"/>
        <w:textAlignment w:val="baseline"/>
        <w:rPr>
          <w:rStyle w:val="eop"/>
          <w:rFonts w:eastAsiaTheme="majorEastAsia"/>
        </w:rPr>
      </w:pPr>
      <w:r>
        <w:rPr>
          <w:rStyle w:val="eop"/>
          <w:rFonts w:eastAsiaTheme="majorEastAsia"/>
        </w:rPr>
        <w:t>Oceanic and atmospheric patterns</w:t>
      </w:r>
      <w:r w:rsidR="00632642">
        <w:rPr>
          <w:rStyle w:val="eop"/>
          <w:rFonts w:eastAsiaTheme="majorEastAsia"/>
        </w:rPr>
        <w:t xml:space="preserve">, such as the North Atlantic Oscillation (NAO), may </w:t>
      </w:r>
      <w:r w:rsidR="00FA32EF">
        <w:rPr>
          <w:rStyle w:val="eop"/>
          <w:rFonts w:eastAsiaTheme="majorEastAsia"/>
        </w:rPr>
        <w:t xml:space="preserve">be a factor </w:t>
      </w:r>
      <w:r w:rsidR="00632642">
        <w:rPr>
          <w:rStyle w:val="eop"/>
          <w:rFonts w:eastAsiaTheme="majorEastAsia"/>
        </w:rPr>
        <w:t>influenc</w:t>
      </w:r>
      <w:r w:rsidR="00FA32EF">
        <w:rPr>
          <w:rStyle w:val="eop"/>
          <w:rFonts w:eastAsiaTheme="majorEastAsia"/>
        </w:rPr>
        <w:t>ing</w:t>
      </w:r>
      <w:r w:rsidR="00632642">
        <w:rPr>
          <w:rStyle w:val="eop"/>
          <w:rFonts w:eastAsiaTheme="majorEastAsia"/>
        </w:rPr>
        <w:t xml:space="preserve"> sea surges</w:t>
      </w:r>
      <w:r w:rsidR="00445BB5">
        <w:rPr>
          <w:rStyle w:val="eop"/>
          <w:rFonts w:eastAsiaTheme="majorEastAsia"/>
        </w:rPr>
        <w:t xml:space="preserve"> around the Irish coast</w:t>
      </w:r>
      <w:r w:rsidR="00FA32EF">
        <w:rPr>
          <w:rStyle w:val="eop"/>
          <w:rFonts w:eastAsiaTheme="majorEastAsia"/>
        </w:rPr>
        <w:t xml:space="preserve">. </w:t>
      </w:r>
      <w:r w:rsidR="00E32039" w:rsidRPr="00E32039">
        <w:rPr>
          <w:rStyle w:val="eop"/>
          <w:rFonts w:eastAsiaTheme="majorEastAsia"/>
        </w:rPr>
        <w:t xml:space="preserve">"The North Atlantic Oscillation influences the climate variability in the region and can lead to significant sea level changes along the Irish coast" </w:t>
      </w:r>
      <w:r w:rsidR="00BF4FEC">
        <w:rPr>
          <w:rStyle w:val="eop"/>
          <w:rFonts w:eastAsiaTheme="majorEastAsia"/>
        </w:rPr>
        <w:t>(</w:t>
      </w:r>
      <w:proofErr w:type="spellStart"/>
      <w:r w:rsidR="00BF4FEC">
        <w:rPr>
          <w:rStyle w:val="eop"/>
          <w:rFonts w:eastAsiaTheme="majorEastAsia"/>
        </w:rPr>
        <w:t>Dahlman</w:t>
      </w:r>
      <w:proofErr w:type="spellEnd"/>
      <w:r w:rsidR="00280F7F">
        <w:rPr>
          <w:rStyle w:val="eop"/>
          <w:rFonts w:eastAsiaTheme="majorEastAsia"/>
        </w:rPr>
        <w:t>, 2009)</w:t>
      </w:r>
      <w:r w:rsidR="00E32039" w:rsidRPr="00E32039">
        <w:rPr>
          <w:rStyle w:val="eop"/>
          <w:rFonts w:eastAsiaTheme="majorEastAsia"/>
        </w:rPr>
        <w:t>.</w:t>
      </w:r>
    </w:p>
    <w:p w14:paraId="2318B97D" w14:textId="77777777" w:rsidR="00C82DD9" w:rsidRDefault="00C82DD9" w:rsidP="00CB64D2">
      <w:pPr>
        <w:pStyle w:val="paragraph"/>
        <w:spacing w:before="0" w:beforeAutospacing="0" w:after="0" w:afterAutospacing="0"/>
        <w:textAlignment w:val="baseline"/>
        <w:rPr>
          <w:rStyle w:val="eop"/>
          <w:rFonts w:eastAsiaTheme="majorEastAsia"/>
        </w:rPr>
      </w:pPr>
    </w:p>
    <w:p w14:paraId="795E856E" w14:textId="1301E76A" w:rsidR="00C82DD9" w:rsidRDefault="00C82DD9" w:rsidP="00CB64D2">
      <w:pPr>
        <w:pStyle w:val="paragraph"/>
        <w:spacing w:before="0" w:beforeAutospacing="0" w:after="0" w:afterAutospacing="0"/>
        <w:textAlignment w:val="baseline"/>
      </w:pPr>
      <w:r>
        <w:rPr>
          <w:rStyle w:val="eop"/>
          <w:rFonts w:eastAsiaTheme="majorEastAsia"/>
        </w:rPr>
        <w:t>Another possib</w:t>
      </w:r>
      <w:r w:rsidR="002B2A61">
        <w:rPr>
          <w:rStyle w:val="eop"/>
          <w:rFonts w:eastAsiaTheme="majorEastAsia"/>
        </w:rPr>
        <w:t>ility is that the hydrodynamic model, the GTSM</w:t>
      </w:r>
      <w:r w:rsidR="009B23A8">
        <w:rPr>
          <w:rStyle w:val="eop"/>
          <w:rFonts w:eastAsiaTheme="majorEastAsia"/>
        </w:rPr>
        <w:t>,</w:t>
      </w:r>
      <w:r w:rsidR="002B2A61">
        <w:rPr>
          <w:rStyle w:val="eop"/>
          <w:rFonts w:eastAsiaTheme="majorEastAsia"/>
        </w:rPr>
        <w:t xml:space="preserve"> </w:t>
      </w:r>
      <w:r w:rsidR="00AA47C0">
        <w:rPr>
          <w:rStyle w:val="eop"/>
          <w:rFonts w:eastAsiaTheme="majorEastAsia"/>
        </w:rPr>
        <w:t xml:space="preserve">not fully accurate in simulating sea surges </w:t>
      </w:r>
      <w:r w:rsidR="00754DBF">
        <w:rPr>
          <w:rStyle w:val="eop"/>
          <w:rFonts w:eastAsiaTheme="majorEastAsia"/>
        </w:rPr>
        <w:t xml:space="preserve">around the Irish coastline. </w:t>
      </w:r>
      <w:r w:rsidR="00847F63">
        <w:rPr>
          <w:rStyle w:val="eop"/>
          <w:rFonts w:eastAsiaTheme="majorEastAsia"/>
        </w:rPr>
        <w:t>The GTSM is widely used for predicting tidal and storm surges. However, like any model, it has limitations</w:t>
      </w:r>
      <w:r w:rsidR="0035292A">
        <w:rPr>
          <w:rStyle w:val="eop"/>
          <w:rFonts w:eastAsiaTheme="majorEastAsia"/>
        </w:rPr>
        <w:t>. Ireland has a varied and complex coastline</w:t>
      </w:r>
      <w:r w:rsidR="00EB7801">
        <w:rPr>
          <w:rStyle w:val="eop"/>
          <w:rFonts w:eastAsiaTheme="majorEastAsia"/>
        </w:rPr>
        <w:t>.</w:t>
      </w:r>
      <w:r w:rsidR="00120E8C">
        <w:rPr>
          <w:rStyle w:val="eop"/>
          <w:rFonts w:eastAsiaTheme="majorEastAsia"/>
        </w:rPr>
        <w:t xml:space="preserve"> Resolution limitations, or the inability to accurately capture nuances such as coastal topography and bathymetry</w:t>
      </w:r>
      <w:r w:rsidR="00406573">
        <w:rPr>
          <w:rStyle w:val="eop"/>
          <w:rFonts w:eastAsiaTheme="majorEastAsia"/>
        </w:rPr>
        <w:t>, small bays, estuaries and coastal shelves</w:t>
      </w:r>
      <w:r w:rsidR="00C43119">
        <w:rPr>
          <w:rStyle w:val="eop"/>
          <w:rFonts w:eastAsiaTheme="majorEastAsia"/>
        </w:rPr>
        <w:t xml:space="preserve">, which are prevalent around Ireland, may be causing </w:t>
      </w:r>
      <w:r w:rsidR="00EE28CC">
        <w:rPr>
          <w:rStyle w:val="eop"/>
          <w:rFonts w:eastAsiaTheme="majorEastAsia"/>
        </w:rPr>
        <w:t>inaccuracies in the data simulation. This point is made</w:t>
      </w:r>
      <w:r w:rsidR="000716BA">
        <w:rPr>
          <w:rStyle w:val="eop"/>
          <w:rFonts w:eastAsiaTheme="majorEastAsia"/>
        </w:rPr>
        <w:t xml:space="preserve"> </w:t>
      </w:r>
      <w:r w:rsidR="00281563">
        <w:rPr>
          <w:rStyle w:val="eop"/>
          <w:rFonts w:eastAsiaTheme="majorEastAsia"/>
        </w:rPr>
        <w:t xml:space="preserve">multiple times </w:t>
      </w:r>
      <w:r w:rsidR="000716BA">
        <w:rPr>
          <w:rStyle w:val="eop"/>
          <w:rFonts w:eastAsiaTheme="majorEastAsia"/>
        </w:rPr>
        <w:t>by Wang et. Al.</w:t>
      </w:r>
      <w:r w:rsidR="00181E31">
        <w:rPr>
          <w:rStyle w:val="eop"/>
          <w:rFonts w:eastAsiaTheme="majorEastAsia"/>
        </w:rPr>
        <w:t xml:space="preserve">, </w:t>
      </w:r>
      <w:r w:rsidR="00F8466E">
        <w:rPr>
          <w:rStyle w:val="eop"/>
          <w:rFonts w:eastAsiaTheme="majorEastAsia"/>
        </w:rPr>
        <w:t>2021</w:t>
      </w:r>
      <w:r w:rsidR="00A4490D">
        <w:rPr>
          <w:rStyle w:val="eop"/>
          <w:rFonts w:eastAsiaTheme="majorEastAsia"/>
        </w:rPr>
        <w:t>: “</w:t>
      </w:r>
      <w:r w:rsidR="00A4490D">
        <w:t xml:space="preserve">Although the </w:t>
      </w:r>
      <w:proofErr w:type="spellStart"/>
      <w:r w:rsidR="00A4490D">
        <w:t>behavior</w:t>
      </w:r>
      <w:proofErr w:type="spellEnd"/>
      <w:r w:rsidR="00A4490D">
        <w:t xml:space="preserve"> of tides and surges is quite linear for the deep ocean and steep coasts, there may be significant non-linear interaction between tides and surges on the coastal shelf." They also mention that </w:t>
      </w:r>
      <w:r w:rsidR="00186E5A">
        <w:t xml:space="preserve">the GTSM uses an unstructured grid to “apply a higher resolution near the coast where the spatial scales are smaller." This acknowledges </w:t>
      </w:r>
      <w:r w:rsidR="008E7B74">
        <w:t xml:space="preserve">that coastal areas require higher spatial resolution due to </w:t>
      </w:r>
      <w:r w:rsidR="008E7B74">
        <w:lastRenderedPageBreak/>
        <w:t xml:space="preserve">their smaller scales, and implies that without this higher resolution, the model might not </w:t>
      </w:r>
      <w:r w:rsidR="00421918">
        <w:t>capture accurately the coastal dynamics.</w:t>
      </w:r>
    </w:p>
    <w:p w14:paraId="3CE70FE3" w14:textId="52F8688E" w:rsidR="00CB4B9F" w:rsidRDefault="00651671" w:rsidP="00275618">
      <w:pPr>
        <w:pStyle w:val="paragraph"/>
        <w:spacing w:before="0" w:beforeAutospacing="0" w:after="0" w:afterAutospacing="0"/>
        <w:ind w:firstLine="720"/>
        <w:textAlignment w:val="baseline"/>
        <w:rPr>
          <w:rStyle w:val="eop"/>
          <w:rFonts w:eastAsiaTheme="majorEastAsia"/>
        </w:rPr>
      </w:pPr>
      <w:r>
        <w:t>Model calibration and validation may play a part too. If the GTSM is not calibrated with local data specific to the Irish coastline it may produce inaccurate results.</w:t>
      </w:r>
      <w:r w:rsidR="004C0B23">
        <w:t xml:space="preserve"> Stammer et</w:t>
      </w:r>
      <w:r w:rsidR="000114A7">
        <w:t xml:space="preserve">. Al, 2014 outlines the importance </w:t>
      </w:r>
      <w:r w:rsidR="00FF7AD6">
        <w:t>in continuous calibration</w:t>
      </w:r>
      <w:r w:rsidR="00C505A3">
        <w:t xml:space="preserve"> with local observational data, after a review of the accuracy of different global tide models.</w:t>
      </w:r>
    </w:p>
    <w:p w14:paraId="3E4B4807" w14:textId="77777777" w:rsidR="00754DBF" w:rsidRDefault="00754DBF" w:rsidP="00CB64D2">
      <w:pPr>
        <w:pStyle w:val="paragraph"/>
        <w:spacing w:before="0" w:beforeAutospacing="0" w:after="0" w:afterAutospacing="0"/>
        <w:textAlignment w:val="baseline"/>
        <w:rPr>
          <w:rStyle w:val="eop"/>
          <w:rFonts w:eastAsiaTheme="majorEastAsia"/>
        </w:rPr>
      </w:pPr>
    </w:p>
    <w:p w14:paraId="34F432BF" w14:textId="1C3F3CBF" w:rsidR="00754DBF" w:rsidRDefault="00754DBF"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Finally, perhaps Met Eireann’s reports are not </w:t>
      </w:r>
      <w:r w:rsidR="002C1711">
        <w:rPr>
          <w:rStyle w:val="eop"/>
          <w:rFonts w:eastAsiaTheme="majorEastAsia"/>
        </w:rPr>
        <w:t>inclusive of smaller storm events, or more localised events, which may account for the exceedances in the heatmap.</w:t>
      </w:r>
      <w:r w:rsidR="00CB1302">
        <w:rPr>
          <w:rStyle w:val="eop"/>
          <w:rFonts w:eastAsiaTheme="majorEastAsia"/>
        </w:rPr>
        <w:t xml:space="preserve"> A possible issue is that the threshold for what is considered a “reportable” major </w:t>
      </w:r>
      <w:r w:rsidR="000A4150">
        <w:rPr>
          <w:rStyle w:val="eop"/>
          <w:rFonts w:eastAsiaTheme="majorEastAsia"/>
        </w:rPr>
        <w:t xml:space="preserve">weather event is too high to capture the 2007 and 1984 exceedance clusters. </w:t>
      </w:r>
      <w:r w:rsidR="007E3369">
        <w:rPr>
          <w:rStyle w:val="eop"/>
          <w:rFonts w:eastAsiaTheme="majorEastAsia"/>
        </w:rPr>
        <w:t xml:space="preserve">There may have been storms regardless which disproportionately yielded higher sea surges than a </w:t>
      </w:r>
      <w:r w:rsidR="006E5A31">
        <w:rPr>
          <w:rStyle w:val="eop"/>
          <w:rFonts w:eastAsiaTheme="majorEastAsia"/>
        </w:rPr>
        <w:t xml:space="preserve">typical storm of the same size. </w:t>
      </w:r>
      <w:r w:rsidR="005F764C">
        <w:rPr>
          <w:rStyle w:val="eop"/>
          <w:rFonts w:eastAsiaTheme="majorEastAsia"/>
        </w:rPr>
        <w:t xml:space="preserve">Otherwise, the </w:t>
      </w:r>
      <w:r w:rsidR="00625C96">
        <w:rPr>
          <w:rStyle w:val="eop"/>
          <w:rFonts w:eastAsiaTheme="majorEastAsia"/>
        </w:rPr>
        <w:t xml:space="preserve">reports may be national in scope </w:t>
      </w:r>
      <w:r w:rsidR="0019070C">
        <w:rPr>
          <w:rStyle w:val="eop"/>
          <w:rFonts w:eastAsiaTheme="majorEastAsia"/>
        </w:rPr>
        <w:t xml:space="preserve">and not register more localised events </w:t>
      </w:r>
      <w:r w:rsidR="00817FC3">
        <w:rPr>
          <w:rStyle w:val="eop"/>
          <w:rFonts w:eastAsiaTheme="majorEastAsia"/>
        </w:rPr>
        <w:t>which cause sea surges.</w:t>
      </w:r>
      <w:r w:rsidR="002C1711">
        <w:rPr>
          <w:rStyle w:val="eop"/>
          <w:rFonts w:eastAsiaTheme="majorEastAsia"/>
        </w:rPr>
        <w:t xml:space="preserve"> </w:t>
      </w:r>
    </w:p>
    <w:p w14:paraId="3D997A15" w14:textId="77777777" w:rsidR="00EC0279" w:rsidRDefault="00EC0279" w:rsidP="00CB64D2">
      <w:pPr>
        <w:pStyle w:val="paragraph"/>
        <w:spacing w:before="0" w:beforeAutospacing="0" w:after="0" w:afterAutospacing="0"/>
        <w:textAlignment w:val="baseline"/>
        <w:rPr>
          <w:rStyle w:val="eop"/>
          <w:rFonts w:eastAsiaTheme="majorEastAsia"/>
        </w:rPr>
      </w:pPr>
    </w:p>
    <w:p w14:paraId="0A819692" w14:textId="43F84160" w:rsidR="00AD193F" w:rsidRDefault="00EC0279" w:rsidP="00CB64D2">
      <w:pPr>
        <w:pStyle w:val="paragraph"/>
        <w:spacing w:before="0" w:beforeAutospacing="0" w:after="0" w:afterAutospacing="0"/>
        <w:textAlignment w:val="baseline"/>
        <w:rPr>
          <w:rStyle w:val="eop"/>
          <w:rFonts w:eastAsiaTheme="majorEastAsia"/>
        </w:rPr>
      </w:pPr>
      <w:r>
        <w:rPr>
          <w:rStyle w:val="eop"/>
          <w:rFonts w:eastAsiaTheme="majorEastAsia"/>
        </w:rPr>
        <w:t>Regardless of the potential limitations</w:t>
      </w:r>
      <w:r w:rsidR="003500AD">
        <w:rPr>
          <w:rStyle w:val="eop"/>
          <w:rFonts w:eastAsiaTheme="majorEastAsia"/>
        </w:rPr>
        <w:t xml:space="preserve"> and unknown reasons behind some exceedance clusters</w:t>
      </w:r>
      <w:r w:rsidR="0083191E">
        <w:rPr>
          <w:rStyle w:val="eop"/>
          <w:rFonts w:eastAsiaTheme="majorEastAsia"/>
        </w:rPr>
        <w:t xml:space="preserve">, the clustering of exceedances clearly identifies </w:t>
      </w:r>
      <w:r w:rsidR="007C3D81">
        <w:rPr>
          <w:rStyle w:val="eop"/>
          <w:rFonts w:eastAsiaTheme="majorEastAsia"/>
        </w:rPr>
        <w:t xml:space="preserve">known </w:t>
      </w:r>
      <w:r w:rsidR="0083191E">
        <w:rPr>
          <w:rStyle w:val="eop"/>
          <w:rFonts w:eastAsiaTheme="majorEastAsia"/>
        </w:rPr>
        <w:t>major weather events accurately</w:t>
      </w:r>
      <w:r w:rsidR="003500AD">
        <w:rPr>
          <w:rStyle w:val="eop"/>
          <w:rFonts w:eastAsiaTheme="majorEastAsia"/>
        </w:rPr>
        <w:t>.</w:t>
      </w:r>
      <w:r w:rsidR="002A24D0">
        <w:rPr>
          <w:rStyle w:val="eop"/>
          <w:rFonts w:eastAsiaTheme="majorEastAsia"/>
        </w:rPr>
        <w:t xml:space="preserve"> Using the results, we can </w:t>
      </w:r>
      <w:r w:rsidR="00B70715">
        <w:rPr>
          <w:rStyle w:val="eop"/>
          <w:rFonts w:eastAsiaTheme="majorEastAsia"/>
        </w:rPr>
        <w:t xml:space="preserve">simply sum the total exceedances for each coastal grouping and divide by the number of stations within each given group </w:t>
      </w:r>
      <w:r w:rsidR="005E6265">
        <w:rPr>
          <w:rStyle w:val="eop"/>
          <w:rFonts w:eastAsiaTheme="majorEastAsia"/>
        </w:rPr>
        <w:t xml:space="preserve">to measure the </w:t>
      </w:r>
      <w:r w:rsidR="00A57269">
        <w:rPr>
          <w:rStyle w:val="eop"/>
          <w:rFonts w:eastAsiaTheme="majorEastAsia"/>
        </w:rPr>
        <w:t>“</w:t>
      </w:r>
      <w:r w:rsidR="005E6265">
        <w:rPr>
          <w:rStyle w:val="eop"/>
          <w:rFonts w:eastAsiaTheme="majorEastAsia"/>
        </w:rPr>
        <w:t>vulnerability</w:t>
      </w:r>
      <w:r w:rsidR="00A57269">
        <w:rPr>
          <w:rStyle w:val="eop"/>
          <w:rFonts w:eastAsiaTheme="majorEastAsia"/>
        </w:rPr>
        <w:t>” of each coastal group.</w:t>
      </w:r>
      <w:r w:rsidR="00D245B0">
        <w:rPr>
          <w:rStyle w:val="eop"/>
          <w:rFonts w:eastAsiaTheme="majorEastAsia"/>
        </w:rPr>
        <w:t xml:space="preserve"> This vulnerability is assuming that</w:t>
      </w:r>
      <w:r w:rsidR="008F327B">
        <w:rPr>
          <w:rStyle w:val="eop"/>
          <w:rFonts w:eastAsiaTheme="majorEastAsia"/>
        </w:rPr>
        <w:t xml:space="preserve"> more</w:t>
      </w:r>
      <w:r w:rsidR="00D245B0">
        <w:rPr>
          <w:rStyle w:val="eop"/>
          <w:rFonts w:eastAsiaTheme="majorEastAsia"/>
        </w:rPr>
        <w:t xml:space="preserve"> spikes above the </w:t>
      </w:r>
      <w:r w:rsidR="001E7312">
        <w:rPr>
          <w:rStyle w:val="eop"/>
          <w:rFonts w:eastAsiaTheme="majorEastAsia"/>
        </w:rPr>
        <w:t xml:space="preserve">2 and </w:t>
      </w:r>
      <w:r w:rsidR="00D37833">
        <w:rPr>
          <w:rStyle w:val="eop"/>
          <w:rFonts w:eastAsiaTheme="majorEastAsia"/>
        </w:rPr>
        <w:t>5-year</w:t>
      </w:r>
      <w:r w:rsidR="00D245B0">
        <w:rPr>
          <w:rStyle w:val="eop"/>
          <w:rFonts w:eastAsiaTheme="majorEastAsia"/>
        </w:rPr>
        <w:t xml:space="preserve"> return level</w:t>
      </w:r>
      <w:r w:rsidR="001E7312">
        <w:rPr>
          <w:rStyle w:val="eop"/>
          <w:rFonts w:eastAsiaTheme="majorEastAsia"/>
        </w:rPr>
        <w:t>s</w:t>
      </w:r>
      <w:r w:rsidR="00D245B0">
        <w:rPr>
          <w:rStyle w:val="eop"/>
          <w:rFonts w:eastAsiaTheme="majorEastAsia"/>
        </w:rPr>
        <w:t xml:space="preserve"> are </w:t>
      </w:r>
      <w:r w:rsidR="00405972">
        <w:rPr>
          <w:rStyle w:val="eop"/>
          <w:rFonts w:eastAsiaTheme="majorEastAsia"/>
        </w:rPr>
        <w:t xml:space="preserve">causing </w:t>
      </w:r>
      <w:r w:rsidR="008F327B">
        <w:rPr>
          <w:rStyle w:val="eop"/>
          <w:rFonts w:eastAsiaTheme="majorEastAsia"/>
        </w:rPr>
        <w:t xml:space="preserve">more frequent </w:t>
      </w:r>
      <w:r w:rsidR="00405972">
        <w:rPr>
          <w:rStyle w:val="eop"/>
          <w:rFonts w:eastAsiaTheme="majorEastAsia"/>
        </w:rPr>
        <w:t xml:space="preserve">sea surges above the expected or normal observed levels, which </w:t>
      </w:r>
      <w:r w:rsidR="00CC46FE">
        <w:rPr>
          <w:rStyle w:val="eop"/>
          <w:rFonts w:eastAsiaTheme="majorEastAsia"/>
        </w:rPr>
        <w:t>in turn indicates more extreme events compared to other locations.</w:t>
      </w:r>
      <w:r w:rsidR="001E7312">
        <w:rPr>
          <w:rStyle w:val="eop"/>
          <w:rFonts w:eastAsiaTheme="majorEastAsia"/>
        </w:rPr>
        <w:t xml:space="preserve"> We exclude larger return levels (20 and 100 year) </w:t>
      </w:r>
      <w:r w:rsidR="0006168A">
        <w:rPr>
          <w:rStyle w:val="eop"/>
          <w:rFonts w:eastAsiaTheme="majorEastAsia"/>
        </w:rPr>
        <w:t xml:space="preserve">because they </w:t>
      </w:r>
      <w:r w:rsidR="00E51DD2">
        <w:rPr>
          <w:rStyle w:val="eop"/>
          <w:rFonts w:eastAsiaTheme="majorEastAsia"/>
        </w:rPr>
        <w:t>do not provide enough exceedances</w:t>
      </w:r>
      <w:r w:rsidR="0006168A">
        <w:rPr>
          <w:rStyle w:val="eop"/>
          <w:rFonts w:eastAsiaTheme="majorEastAsia"/>
        </w:rPr>
        <w:t xml:space="preserve"> to draw meaningful conclusions from given our </w:t>
      </w:r>
      <w:r w:rsidR="00B14B0B">
        <w:rPr>
          <w:rStyle w:val="eop"/>
          <w:rFonts w:eastAsiaTheme="majorEastAsia"/>
        </w:rPr>
        <w:t>35-year</w:t>
      </w:r>
      <w:r w:rsidR="0006168A">
        <w:rPr>
          <w:rStyle w:val="eop"/>
          <w:rFonts w:eastAsiaTheme="majorEastAsia"/>
        </w:rPr>
        <w:t xml:space="preserve"> </w:t>
      </w:r>
      <w:r w:rsidR="005A3D7A">
        <w:rPr>
          <w:rStyle w:val="eop"/>
          <w:rFonts w:eastAsiaTheme="majorEastAsia"/>
        </w:rPr>
        <w:t>history in this dataset.</w:t>
      </w:r>
    </w:p>
    <w:p w14:paraId="70E563F0" w14:textId="77777777" w:rsidR="00AD193F" w:rsidRDefault="00AD193F" w:rsidP="00CB64D2">
      <w:pPr>
        <w:pStyle w:val="paragraph"/>
        <w:spacing w:before="0" w:beforeAutospacing="0" w:after="0" w:afterAutospacing="0"/>
        <w:textAlignment w:val="baseline"/>
        <w:rPr>
          <w:rStyle w:val="eop"/>
          <w:rFonts w:eastAsiaTheme="majorEastAsia"/>
        </w:rPr>
      </w:pPr>
    </w:p>
    <w:tbl>
      <w:tblPr>
        <w:tblStyle w:val="ListTable3-Accent5"/>
        <w:tblW w:w="0" w:type="auto"/>
        <w:tblLook w:val="04A0" w:firstRow="1" w:lastRow="0" w:firstColumn="1" w:lastColumn="0" w:noHBand="0" w:noVBand="1"/>
      </w:tblPr>
      <w:tblGrid>
        <w:gridCol w:w="2254"/>
        <w:gridCol w:w="2254"/>
        <w:gridCol w:w="2254"/>
        <w:gridCol w:w="2254"/>
      </w:tblGrid>
      <w:tr w:rsidR="00684E0B" w14:paraId="0CC2677D" w14:textId="77777777" w:rsidTr="00684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9CDBAB1" w14:textId="0BFB109F" w:rsidR="00684E0B" w:rsidRDefault="00684E0B" w:rsidP="00CB64D2">
            <w:pPr>
              <w:pStyle w:val="paragraph"/>
              <w:spacing w:before="0" w:beforeAutospacing="0" w:after="0" w:afterAutospacing="0"/>
              <w:textAlignment w:val="baseline"/>
              <w:rPr>
                <w:rStyle w:val="eop"/>
                <w:rFonts w:eastAsiaTheme="majorEastAsia"/>
              </w:rPr>
            </w:pPr>
            <w:commentRangeStart w:id="223"/>
            <w:r>
              <w:rPr>
                <w:rStyle w:val="eop"/>
                <w:rFonts w:eastAsiaTheme="majorEastAsia"/>
              </w:rPr>
              <w:t>Cluster</w:t>
            </w:r>
          </w:p>
        </w:tc>
        <w:tc>
          <w:tcPr>
            <w:tcW w:w="2254" w:type="dxa"/>
          </w:tcPr>
          <w:p w14:paraId="4480101C" w14:textId="603D6507" w:rsidR="00684E0B" w:rsidRDefault="008B4738" w:rsidP="00CB64D2">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Exceedance Count</w:t>
            </w:r>
            <w:r w:rsidR="00CC4CE7">
              <w:rPr>
                <w:rStyle w:val="eop"/>
                <w:rFonts w:eastAsiaTheme="majorEastAsia"/>
              </w:rPr>
              <w:t xml:space="preserve"> (5yr)</w:t>
            </w:r>
          </w:p>
        </w:tc>
        <w:tc>
          <w:tcPr>
            <w:tcW w:w="2254" w:type="dxa"/>
          </w:tcPr>
          <w:p w14:paraId="7FF6ED04" w14:textId="60448CED" w:rsidR="00684E0B" w:rsidRDefault="008B4738" w:rsidP="00CB64D2">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Station Count</w:t>
            </w:r>
            <w:r w:rsidR="00CC4CE7">
              <w:rPr>
                <w:rStyle w:val="eop"/>
                <w:rFonts w:eastAsiaTheme="majorEastAsia"/>
              </w:rPr>
              <w:t xml:space="preserve"> (5yr)</w:t>
            </w:r>
          </w:p>
        </w:tc>
        <w:tc>
          <w:tcPr>
            <w:tcW w:w="2254" w:type="dxa"/>
          </w:tcPr>
          <w:p w14:paraId="3EEFB368" w14:textId="6CEA87E5" w:rsidR="00684E0B" w:rsidRDefault="008B4738" w:rsidP="00CB64D2">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Exceedances per Station</w:t>
            </w:r>
            <w:r w:rsidR="00CC4CE7">
              <w:rPr>
                <w:rStyle w:val="eop"/>
                <w:rFonts w:eastAsiaTheme="majorEastAsia"/>
              </w:rPr>
              <w:t xml:space="preserve"> (5yr)</w:t>
            </w:r>
          </w:p>
        </w:tc>
      </w:tr>
      <w:tr w:rsidR="00684E0B" w14:paraId="5AE1BF1A" w14:textId="77777777" w:rsidTr="0068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908DD8F" w14:textId="20AADB16" w:rsidR="00684E0B" w:rsidRDefault="00844F4B" w:rsidP="00CB64D2">
            <w:pPr>
              <w:pStyle w:val="paragraph"/>
              <w:spacing w:before="0" w:beforeAutospacing="0" w:after="0" w:afterAutospacing="0"/>
              <w:textAlignment w:val="baseline"/>
              <w:rPr>
                <w:rStyle w:val="eop"/>
                <w:rFonts w:eastAsiaTheme="majorEastAsia"/>
              </w:rPr>
            </w:pPr>
            <w:r>
              <w:rPr>
                <w:rStyle w:val="eop"/>
                <w:rFonts w:eastAsiaTheme="majorEastAsia"/>
              </w:rPr>
              <w:t>West</w:t>
            </w:r>
          </w:p>
        </w:tc>
        <w:tc>
          <w:tcPr>
            <w:tcW w:w="2254" w:type="dxa"/>
          </w:tcPr>
          <w:p w14:paraId="042884CE" w14:textId="616AFE77" w:rsidR="00684E0B" w:rsidRDefault="00C91BEF" w:rsidP="00CB64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643</w:t>
            </w:r>
          </w:p>
        </w:tc>
        <w:tc>
          <w:tcPr>
            <w:tcW w:w="2254" w:type="dxa"/>
          </w:tcPr>
          <w:p w14:paraId="217B7BC0" w14:textId="2A6DA9A6" w:rsidR="00684E0B" w:rsidRDefault="00C91BEF" w:rsidP="00CB64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67</w:t>
            </w:r>
          </w:p>
        </w:tc>
        <w:tc>
          <w:tcPr>
            <w:tcW w:w="2254" w:type="dxa"/>
          </w:tcPr>
          <w:p w14:paraId="19472EF9" w14:textId="505CC89B" w:rsidR="00684E0B" w:rsidRDefault="00BE597E" w:rsidP="00CB64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9.60</w:t>
            </w:r>
          </w:p>
        </w:tc>
      </w:tr>
      <w:tr w:rsidR="00684E0B" w14:paraId="57E583AE" w14:textId="77777777" w:rsidTr="00684E0B">
        <w:tc>
          <w:tcPr>
            <w:cnfStyle w:val="001000000000" w:firstRow="0" w:lastRow="0" w:firstColumn="1" w:lastColumn="0" w:oddVBand="0" w:evenVBand="0" w:oddHBand="0" w:evenHBand="0" w:firstRowFirstColumn="0" w:firstRowLastColumn="0" w:lastRowFirstColumn="0" w:lastRowLastColumn="0"/>
            <w:tcW w:w="2254" w:type="dxa"/>
          </w:tcPr>
          <w:p w14:paraId="216D2E93" w14:textId="13ADD525" w:rsidR="00684E0B" w:rsidRDefault="00844F4B" w:rsidP="00CB64D2">
            <w:pPr>
              <w:pStyle w:val="paragraph"/>
              <w:spacing w:before="0" w:beforeAutospacing="0" w:after="0" w:afterAutospacing="0"/>
              <w:textAlignment w:val="baseline"/>
              <w:rPr>
                <w:rStyle w:val="eop"/>
                <w:rFonts w:eastAsiaTheme="majorEastAsia"/>
              </w:rPr>
            </w:pPr>
            <w:r>
              <w:rPr>
                <w:rStyle w:val="eop"/>
                <w:rFonts w:eastAsiaTheme="majorEastAsia"/>
              </w:rPr>
              <w:t>South</w:t>
            </w:r>
          </w:p>
        </w:tc>
        <w:tc>
          <w:tcPr>
            <w:tcW w:w="2254" w:type="dxa"/>
          </w:tcPr>
          <w:p w14:paraId="74A086FB" w14:textId="61EC8599" w:rsidR="00684E0B" w:rsidRDefault="00C91BEF" w:rsidP="00CB64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703</w:t>
            </w:r>
          </w:p>
        </w:tc>
        <w:tc>
          <w:tcPr>
            <w:tcW w:w="2254" w:type="dxa"/>
          </w:tcPr>
          <w:p w14:paraId="4D673342" w14:textId="21E717C4" w:rsidR="00684E0B" w:rsidRDefault="00C91BEF" w:rsidP="00CB64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59</w:t>
            </w:r>
          </w:p>
        </w:tc>
        <w:tc>
          <w:tcPr>
            <w:tcW w:w="2254" w:type="dxa"/>
          </w:tcPr>
          <w:p w14:paraId="0B26505C" w14:textId="336408D7" w:rsidR="00684E0B" w:rsidRDefault="00BE597E" w:rsidP="00CB64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11.92</w:t>
            </w:r>
          </w:p>
        </w:tc>
      </w:tr>
      <w:tr w:rsidR="00684E0B" w14:paraId="318D0850" w14:textId="77777777" w:rsidTr="0068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AF99523" w14:textId="63EDBB91" w:rsidR="00684E0B" w:rsidRDefault="00844F4B" w:rsidP="00CB64D2">
            <w:pPr>
              <w:pStyle w:val="paragraph"/>
              <w:spacing w:before="0" w:beforeAutospacing="0" w:after="0" w:afterAutospacing="0"/>
              <w:textAlignment w:val="baseline"/>
              <w:rPr>
                <w:rStyle w:val="eop"/>
                <w:rFonts w:eastAsiaTheme="majorEastAsia"/>
              </w:rPr>
            </w:pPr>
            <w:r>
              <w:rPr>
                <w:rStyle w:val="eop"/>
                <w:rFonts w:eastAsiaTheme="majorEastAsia"/>
              </w:rPr>
              <w:t>North</w:t>
            </w:r>
          </w:p>
        </w:tc>
        <w:tc>
          <w:tcPr>
            <w:tcW w:w="2254" w:type="dxa"/>
          </w:tcPr>
          <w:p w14:paraId="73DB1AE8" w14:textId="032525EF" w:rsidR="00684E0B" w:rsidRDefault="00C91BEF" w:rsidP="00CB64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551</w:t>
            </w:r>
          </w:p>
        </w:tc>
        <w:tc>
          <w:tcPr>
            <w:tcW w:w="2254" w:type="dxa"/>
          </w:tcPr>
          <w:p w14:paraId="37A42327" w14:textId="237ADA92" w:rsidR="00684E0B" w:rsidRDefault="00C91BEF" w:rsidP="00CB64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54</w:t>
            </w:r>
          </w:p>
        </w:tc>
        <w:tc>
          <w:tcPr>
            <w:tcW w:w="2254" w:type="dxa"/>
          </w:tcPr>
          <w:p w14:paraId="2EE56629" w14:textId="775823B2" w:rsidR="00684E0B" w:rsidRDefault="00C91BEF" w:rsidP="00CB64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10.</w:t>
            </w:r>
            <w:r w:rsidR="00BE597E">
              <w:rPr>
                <w:rStyle w:val="eop"/>
                <w:rFonts w:eastAsiaTheme="majorEastAsia"/>
              </w:rPr>
              <w:t>20</w:t>
            </w:r>
          </w:p>
        </w:tc>
      </w:tr>
      <w:tr w:rsidR="00684E0B" w14:paraId="06816393" w14:textId="77777777" w:rsidTr="00684E0B">
        <w:tc>
          <w:tcPr>
            <w:cnfStyle w:val="001000000000" w:firstRow="0" w:lastRow="0" w:firstColumn="1" w:lastColumn="0" w:oddVBand="0" w:evenVBand="0" w:oddHBand="0" w:evenHBand="0" w:firstRowFirstColumn="0" w:firstRowLastColumn="0" w:lastRowFirstColumn="0" w:lastRowLastColumn="0"/>
            <w:tcW w:w="2254" w:type="dxa"/>
          </w:tcPr>
          <w:p w14:paraId="0A84C19A" w14:textId="3810465C" w:rsidR="00684E0B" w:rsidRDefault="00844F4B" w:rsidP="00CB64D2">
            <w:pPr>
              <w:pStyle w:val="paragraph"/>
              <w:spacing w:before="0" w:beforeAutospacing="0" w:after="0" w:afterAutospacing="0"/>
              <w:textAlignment w:val="baseline"/>
              <w:rPr>
                <w:rStyle w:val="eop"/>
                <w:rFonts w:eastAsiaTheme="majorEastAsia"/>
              </w:rPr>
            </w:pPr>
            <w:r>
              <w:rPr>
                <w:rStyle w:val="eop"/>
                <w:rFonts w:eastAsiaTheme="majorEastAsia"/>
              </w:rPr>
              <w:t>East</w:t>
            </w:r>
          </w:p>
        </w:tc>
        <w:tc>
          <w:tcPr>
            <w:tcW w:w="2254" w:type="dxa"/>
          </w:tcPr>
          <w:p w14:paraId="2203F0F0" w14:textId="7BBA0468" w:rsidR="00684E0B" w:rsidRDefault="00C91BEF" w:rsidP="00CB64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537</w:t>
            </w:r>
          </w:p>
        </w:tc>
        <w:tc>
          <w:tcPr>
            <w:tcW w:w="2254" w:type="dxa"/>
          </w:tcPr>
          <w:p w14:paraId="0C3EDF50" w14:textId="4BDE7C77" w:rsidR="00684E0B" w:rsidRDefault="002865A3" w:rsidP="00CB64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51</w:t>
            </w:r>
          </w:p>
        </w:tc>
        <w:tc>
          <w:tcPr>
            <w:tcW w:w="2254" w:type="dxa"/>
          </w:tcPr>
          <w:p w14:paraId="6309B569" w14:textId="0CA891F2" w:rsidR="00684E0B" w:rsidRDefault="00C91BEF" w:rsidP="00CB64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10.53</w:t>
            </w:r>
            <w:commentRangeEnd w:id="223"/>
            <w:r w:rsidR="00977697">
              <w:rPr>
                <w:rStyle w:val="CommentReference"/>
                <w:rFonts w:asciiTheme="minorHAnsi" w:eastAsiaTheme="minorHAnsi" w:hAnsiTheme="minorHAnsi" w:cstheme="minorBidi"/>
                <w:kern w:val="2"/>
                <w:lang w:eastAsia="en-US"/>
                <w14:ligatures w14:val="standardContextual"/>
              </w:rPr>
              <w:commentReference w:id="223"/>
            </w:r>
          </w:p>
        </w:tc>
      </w:tr>
    </w:tbl>
    <w:p w14:paraId="48F5E214" w14:textId="1FDBF233" w:rsidR="00EC0279" w:rsidRPr="00631B93" w:rsidRDefault="00A57269" w:rsidP="00CB64D2">
      <w:pPr>
        <w:pStyle w:val="paragraph"/>
        <w:spacing w:before="0" w:beforeAutospacing="0" w:after="0" w:afterAutospacing="0"/>
        <w:textAlignment w:val="baseline"/>
        <w:rPr>
          <w:rStyle w:val="eop"/>
          <w:rFonts w:eastAsiaTheme="majorEastAsia"/>
          <w:i/>
          <w:iCs/>
        </w:rPr>
      </w:pPr>
      <w:r>
        <w:rPr>
          <w:rStyle w:val="eop"/>
          <w:rFonts w:eastAsiaTheme="majorEastAsia"/>
        </w:rPr>
        <w:t xml:space="preserve"> </w:t>
      </w:r>
      <w:r w:rsidR="005B3F81" w:rsidRPr="00631B93">
        <w:rPr>
          <w:rStyle w:val="eop"/>
          <w:rFonts w:eastAsiaTheme="majorEastAsia"/>
          <w:i/>
          <w:iCs/>
        </w:rPr>
        <w:t xml:space="preserve">Table A: </w:t>
      </w:r>
      <w:r w:rsidR="00D634CD" w:rsidRPr="00631B93">
        <w:rPr>
          <w:rStyle w:val="eop"/>
          <w:rFonts w:eastAsiaTheme="majorEastAsia"/>
          <w:i/>
          <w:iCs/>
        </w:rPr>
        <w:t xml:space="preserve">Average </w:t>
      </w:r>
      <w:r w:rsidR="00631B93" w:rsidRPr="00631B93">
        <w:rPr>
          <w:rStyle w:val="eop"/>
          <w:rFonts w:eastAsiaTheme="majorEastAsia"/>
          <w:i/>
          <w:iCs/>
        </w:rPr>
        <w:t>e</w:t>
      </w:r>
      <w:r w:rsidR="00D634CD" w:rsidRPr="00631B93">
        <w:rPr>
          <w:rStyle w:val="eop"/>
          <w:rFonts w:eastAsiaTheme="majorEastAsia"/>
          <w:i/>
          <w:iCs/>
        </w:rPr>
        <w:t>xceedances by cluster group</w:t>
      </w:r>
      <w:r w:rsidR="00631B93" w:rsidRPr="00631B93">
        <w:rPr>
          <w:rStyle w:val="eop"/>
          <w:rFonts w:eastAsiaTheme="majorEastAsia"/>
          <w:i/>
          <w:iCs/>
        </w:rPr>
        <w:t xml:space="preserve"> of 5-year return level</w:t>
      </w:r>
      <w:r w:rsidR="005E39A4">
        <w:rPr>
          <w:rStyle w:val="eop"/>
          <w:rFonts w:eastAsiaTheme="majorEastAsia"/>
          <w:i/>
          <w:iCs/>
        </w:rPr>
        <w:t xml:space="preserve"> using a Block Maxima method.</w:t>
      </w:r>
    </w:p>
    <w:p w14:paraId="77184519" w14:textId="77777777" w:rsidR="00631B93" w:rsidRDefault="00631B93" w:rsidP="00CB64D2">
      <w:pPr>
        <w:pStyle w:val="paragraph"/>
        <w:spacing w:before="0" w:beforeAutospacing="0" w:after="0" w:afterAutospacing="0"/>
        <w:textAlignment w:val="baseline"/>
        <w:rPr>
          <w:rStyle w:val="eop"/>
          <w:rFonts w:eastAsiaTheme="majorEastAsia"/>
        </w:rPr>
      </w:pPr>
    </w:p>
    <w:tbl>
      <w:tblPr>
        <w:tblStyle w:val="ListTable3-Accent5"/>
        <w:tblW w:w="0" w:type="auto"/>
        <w:tblLook w:val="04A0" w:firstRow="1" w:lastRow="0" w:firstColumn="1" w:lastColumn="0" w:noHBand="0" w:noVBand="1"/>
      </w:tblPr>
      <w:tblGrid>
        <w:gridCol w:w="2254"/>
        <w:gridCol w:w="2254"/>
        <w:gridCol w:w="2254"/>
        <w:gridCol w:w="2254"/>
      </w:tblGrid>
      <w:tr w:rsidR="00421453" w14:paraId="0BD8CC4F" w14:textId="77777777" w:rsidTr="00BD57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12CEDC69" w14:textId="77777777" w:rsidR="00421453" w:rsidRDefault="00421453" w:rsidP="00BD578F">
            <w:pPr>
              <w:pStyle w:val="paragraph"/>
              <w:spacing w:before="0" w:beforeAutospacing="0" w:after="0" w:afterAutospacing="0"/>
              <w:textAlignment w:val="baseline"/>
              <w:rPr>
                <w:rStyle w:val="eop"/>
                <w:rFonts w:eastAsiaTheme="majorEastAsia"/>
              </w:rPr>
            </w:pPr>
            <w:r>
              <w:rPr>
                <w:rStyle w:val="eop"/>
                <w:rFonts w:eastAsiaTheme="majorEastAsia"/>
              </w:rPr>
              <w:t>Cluster</w:t>
            </w:r>
          </w:p>
        </w:tc>
        <w:tc>
          <w:tcPr>
            <w:tcW w:w="2254" w:type="dxa"/>
          </w:tcPr>
          <w:p w14:paraId="3F5644AA" w14:textId="77777777" w:rsidR="00421453" w:rsidRDefault="00421453"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b w:val="0"/>
                <w:bCs w:val="0"/>
              </w:rPr>
            </w:pPr>
            <w:r>
              <w:rPr>
                <w:rStyle w:val="eop"/>
                <w:rFonts w:eastAsiaTheme="majorEastAsia"/>
              </w:rPr>
              <w:t>Exceedance Count</w:t>
            </w:r>
          </w:p>
          <w:p w14:paraId="24EA6104" w14:textId="62477E8C" w:rsidR="00CC4CE7" w:rsidRDefault="00CC4CE7"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(2yr)</w:t>
            </w:r>
          </w:p>
        </w:tc>
        <w:tc>
          <w:tcPr>
            <w:tcW w:w="2254" w:type="dxa"/>
          </w:tcPr>
          <w:p w14:paraId="4E98AB1F" w14:textId="74AD8677" w:rsidR="00421453" w:rsidRDefault="00421453"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Station Count</w:t>
            </w:r>
            <w:r w:rsidR="00CC4CE7">
              <w:rPr>
                <w:rStyle w:val="eop"/>
                <w:rFonts w:eastAsiaTheme="majorEastAsia"/>
              </w:rPr>
              <w:t xml:space="preserve"> (2yr)</w:t>
            </w:r>
          </w:p>
        </w:tc>
        <w:tc>
          <w:tcPr>
            <w:tcW w:w="2254" w:type="dxa"/>
          </w:tcPr>
          <w:p w14:paraId="51E9A7D7" w14:textId="45419234" w:rsidR="00421453" w:rsidRDefault="00421453"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Exceedances per Station</w:t>
            </w:r>
            <w:r w:rsidR="00CC4CE7">
              <w:rPr>
                <w:rStyle w:val="eop"/>
                <w:rFonts w:eastAsiaTheme="majorEastAsia"/>
              </w:rPr>
              <w:t xml:space="preserve"> (2yr)</w:t>
            </w:r>
          </w:p>
        </w:tc>
      </w:tr>
      <w:tr w:rsidR="00421453" w14:paraId="58242CDD" w14:textId="77777777" w:rsidTr="00BD5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22A714" w14:textId="77777777" w:rsidR="00421453" w:rsidRDefault="00421453" w:rsidP="00BD578F">
            <w:pPr>
              <w:pStyle w:val="paragraph"/>
              <w:spacing w:before="0" w:beforeAutospacing="0" w:after="0" w:afterAutospacing="0"/>
              <w:textAlignment w:val="baseline"/>
              <w:rPr>
                <w:rStyle w:val="eop"/>
                <w:rFonts w:eastAsiaTheme="majorEastAsia"/>
              </w:rPr>
            </w:pPr>
            <w:r>
              <w:rPr>
                <w:rStyle w:val="eop"/>
                <w:rFonts w:eastAsiaTheme="majorEastAsia"/>
              </w:rPr>
              <w:t>West</w:t>
            </w:r>
          </w:p>
        </w:tc>
        <w:tc>
          <w:tcPr>
            <w:tcW w:w="2254" w:type="dxa"/>
          </w:tcPr>
          <w:p w14:paraId="27705C78" w14:textId="00475BC6" w:rsidR="00421453" w:rsidRDefault="00C57F1A"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2368</w:t>
            </w:r>
          </w:p>
        </w:tc>
        <w:tc>
          <w:tcPr>
            <w:tcW w:w="2254" w:type="dxa"/>
          </w:tcPr>
          <w:p w14:paraId="1C9835E5" w14:textId="77777777" w:rsidR="00421453" w:rsidRDefault="00421453"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67</w:t>
            </w:r>
          </w:p>
        </w:tc>
        <w:tc>
          <w:tcPr>
            <w:tcW w:w="2254" w:type="dxa"/>
          </w:tcPr>
          <w:p w14:paraId="165864EA" w14:textId="650FEE97" w:rsidR="00421453" w:rsidRDefault="000F6A9D"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35.34</w:t>
            </w:r>
          </w:p>
        </w:tc>
      </w:tr>
      <w:tr w:rsidR="00421453" w14:paraId="73F7303E" w14:textId="77777777" w:rsidTr="00BD578F">
        <w:tc>
          <w:tcPr>
            <w:cnfStyle w:val="001000000000" w:firstRow="0" w:lastRow="0" w:firstColumn="1" w:lastColumn="0" w:oddVBand="0" w:evenVBand="0" w:oddHBand="0" w:evenHBand="0" w:firstRowFirstColumn="0" w:firstRowLastColumn="0" w:lastRowFirstColumn="0" w:lastRowLastColumn="0"/>
            <w:tcW w:w="2254" w:type="dxa"/>
          </w:tcPr>
          <w:p w14:paraId="7ED9FB8A" w14:textId="77777777" w:rsidR="00421453" w:rsidRDefault="00421453" w:rsidP="00BD578F">
            <w:pPr>
              <w:pStyle w:val="paragraph"/>
              <w:spacing w:before="0" w:beforeAutospacing="0" w:after="0" w:afterAutospacing="0"/>
              <w:textAlignment w:val="baseline"/>
              <w:rPr>
                <w:rStyle w:val="eop"/>
                <w:rFonts w:eastAsiaTheme="majorEastAsia"/>
              </w:rPr>
            </w:pPr>
            <w:r>
              <w:rPr>
                <w:rStyle w:val="eop"/>
                <w:rFonts w:eastAsiaTheme="majorEastAsia"/>
              </w:rPr>
              <w:t>South</w:t>
            </w:r>
          </w:p>
        </w:tc>
        <w:tc>
          <w:tcPr>
            <w:tcW w:w="2254" w:type="dxa"/>
          </w:tcPr>
          <w:p w14:paraId="0B93D47F" w14:textId="11AA9E93" w:rsidR="00421453" w:rsidRDefault="00C57F1A"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2989</w:t>
            </w:r>
          </w:p>
        </w:tc>
        <w:tc>
          <w:tcPr>
            <w:tcW w:w="2254" w:type="dxa"/>
          </w:tcPr>
          <w:p w14:paraId="414BCD40" w14:textId="77777777" w:rsidR="00421453" w:rsidRDefault="00421453"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59</w:t>
            </w:r>
          </w:p>
        </w:tc>
        <w:tc>
          <w:tcPr>
            <w:tcW w:w="2254" w:type="dxa"/>
          </w:tcPr>
          <w:p w14:paraId="140DE42C" w14:textId="6A62CE2F" w:rsidR="00421453" w:rsidRDefault="000F6A9D"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50.66</w:t>
            </w:r>
          </w:p>
        </w:tc>
      </w:tr>
      <w:tr w:rsidR="00421453" w14:paraId="5ACC5296" w14:textId="77777777" w:rsidTr="00BD5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02A691" w14:textId="77777777" w:rsidR="00421453" w:rsidRDefault="00421453" w:rsidP="00BD578F">
            <w:pPr>
              <w:pStyle w:val="paragraph"/>
              <w:spacing w:before="0" w:beforeAutospacing="0" w:after="0" w:afterAutospacing="0"/>
              <w:textAlignment w:val="baseline"/>
              <w:rPr>
                <w:rStyle w:val="eop"/>
                <w:rFonts w:eastAsiaTheme="majorEastAsia"/>
              </w:rPr>
            </w:pPr>
            <w:r>
              <w:rPr>
                <w:rStyle w:val="eop"/>
                <w:rFonts w:eastAsiaTheme="majorEastAsia"/>
              </w:rPr>
              <w:t>North</w:t>
            </w:r>
          </w:p>
        </w:tc>
        <w:tc>
          <w:tcPr>
            <w:tcW w:w="2254" w:type="dxa"/>
          </w:tcPr>
          <w:p w14:paraId="19BD062F" w14:textId="474FCE4A" w:rsidR="00421453" w:rsidRDefault="00C57F1A"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1845</w:t>
            </w:r>
          </w:p>
        </w:tc>
        <w:tc>
          <w:tcPr>
            <w:tcW w:w="2254" w:type="dxa"/>
          </w:tcPr>
          <w:p w14:paraId="03A2F625" w14:textId="77777777" w:rsidR="00421453" w:rsidRDefault="00421453"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54</w:t>
            </w:r>
          </w:p>
        </w:tc>
        <w:tc>
          <w:tcPr>
            <w:tcW w:w="2254" w:type="dxa"/>
          </w:tcPr>
          <w:p w14:paraId="1DC99E58" w14:textId="10A2F662" w:rsidR="00421453" w:rsidRDefault="006D04E4"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34.17</w:t>
            </w:r>
          </w:p>
        </w:tc>
      </w:tr>
      <w:tr w:rsidR="00421453" w14:paraId="3EE9F805" w14:textId="77777777" w:rsidTr="00BD578F">
        <w:tc>
          <w:tcPr>
            <w:cnfStyle w:val="001000000000" w:firstRow="0" w:lastRow="0" w:firstColumn="1" w:lastColumn="0" w:oddVBand="0" w:evenVBand="0" w:oddHBand="0" w:evenHBand="0" w:firstRowFirstColumn="0" w:firstRowLastColumn="0" w:lastRowFirstColumn="0" w:lastRowLastColumn="0"/>
            <w:tcW w:w="2254" w:type="dxa"/>
          </w:tcPr>
          <w:p w14:paraId="6B891C4E" w14:textId="77777777" w:rsidR="00421453" w:rsidRDefault="00421453" w:rsidP="00BD578F">
            <w:pPr>
              <w:pStyle w:val="paragraph"/>
              <w:spacing w:before="0" w:beforeAutospacing="0" w:after="0" w:afterAutospacing="0"/>
              <w:textAlignment w:val="baseline"/>
              <w:rPr>
                <w:rStyle w:val="eop"/>
                <w:rFonts w:eastAsiaTheme="majorEastAsia"/>
              </w:rPr>
            </w:pPr>
            <w:r>
              <w:rPr>
                <w:rStyle w:val="eop"/>
                <w:rFonts w:eastAsiaTheme="majorEastAsia"/>
              </w:rPr>
              <w:t>East</w:t>
            </w:r>
          </w:p>
        </w:tc>
        <w:tc>
          <w:tcPr>
            <w:tcW w:w="2254" w:type="dxa"/>
          </w:tcPr>
          <w:p w14:paraId="060FD80C" w14:textId="5B44DA14" w:rsidR="00421453" w:rsidRDefault="00C57F1A"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2162</w:t>
            </w:r>
          </w:p>
        </w:tc>
        <w:tc>
          <w:tcPr>
            <w:tcW w:w="2254" w:type="dxa"/>
          </w:tcPr>
          <w:p w14:paraId="28DFF3A4" w14:textId="77777777" w:rsidR="00421453" w:rsidRDefault="00421453"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51</w:t>
            </w:r>
          </w:p>
        </w:tc>
        <w:tc>
          <w:tcPr>
            <w:tcW w:w="2254" w:type="dxa"/>
          </w:tcPr>
          <w:p w14:paraId="3292A5A8" w14:textId="2298D040" w:rsidR="00421453" w:rsidRDefault="006D04E4"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42.39</w:t>
            </w:r>
          </w:p>
        </w:tc>
      </w:tr>
    </w:tbl>
    <w:p w14:paraId="73A818DD" w14:textId="0CDC63F3" w:rsidR="00421453" w:rsidRPr="00631B93" w:rsidRDefault="00631B93" w:rsidP="00CB64D2">
      <w:pPr>
        <w:pStyle w:val="paragraph"/>
        <w:spacing w:before="0" w:beforeAutospacing="0" w:after="0" w:afterAutospacing="0"/>
        <w:textAlignment w:val="baseline"/>
        <w:rPr>
          <w:rStyle w:val="eop"/>
          <w:rFonts w:eastAsiaTheme="majorEastAsia"/>
          <w:i/>
          <w:iCs/>
        </w:rPr>
      </w:pPr>
      <w:r w:rsidRPr="00631B93">
        <w:rPr>
          <w:rStyle w:val="eop"/>
          <w:rFonts w:eastAsiaTheme="majorEastAsia"/>
          <w:i/>
          <w:iCs/>
        </w:rPr>
        <w:t>Table B: Average exceedances by cluster groups of 2-year return level</w:t>
      </w:r>
      <w:r w:rsidR="005E39A4">
        <w:rPr>
          <w:rStyle w:val="eop"/>
          <w:rFonts w:eastAsiaTheme="majorEastAsia"/>
          <w:i/>
          <w:iCs/>
        </w:rPr>
        <w:t xml:space="preserve"> using a</w:t>
      </w:r>
      <w:r w:rsidR="00960E45">
        <w:rPr>
          <w:rStyle w:val="eop"/>
          <w:rFonts w:eastAsiaTheme="majorEastAsia"/>
          <w:i/>
          <w:iCs/>
        </w:rPr>
        <w:t xml:space="preserve"> Block Maxima method</w:t>
      </w:r>
      <w:r w:rsidRPr="00631B93">
        <w:rPr>
          <w:rStyle w:val="eop"/>
          <w:rFonts w:eastAsiaTheme="majorEastAsia"/>
          <w:i/>
          <w:iCs/>
        </w:rPr>
        <w:t>.</w:t>
      </w:r>
    </w:p>
    <w:p w14:paraId="70A60143" w14:textId="77777777" w:rsidR="00631B93" w:rsidRDefault="00631B93" w:rsidP="00CB64D2">
      <w:pPr>
        <w:pStyle w:val="paragraph"/>
        <w:spacing w:before="0" w:beforeAutospacing="0" w:after="0" w:afterAutospacing="0"/>
        <w:textAlignment w:val="baseline"/>
        <w:rPr>
          <w:rStyle w:val="eop"/>
          <w:rFonts w:eastAsiaTheme="majorEastAsia"/>
        </w:rPr>
      </w:pPr>
    </w:p>
    <w:p w14:paraId="3C11EA5F" w14:textId="569E0D81" w:rsidR="00B370BB" w:rsidRDefault="001D1BC2" w:rsidP="00CB64D2">
      <w:pPr>
        <w:pStyle w:val="paragraph"/>
        <w:spacing w:before="0" w:beforeAutospacing="0" w:after="0" w:afterAutospacing="0"/>
        <w:textAlignment w:val="baseline"/>
        <w:rPr>
          <w:rStyle w:val="eop"/>
          <w:rFonts w:eastAsiaTheme="majorEastAsia"/>
        </w:rPr>
      </w:pPr>
      <w:r>
        <w:rPr>
          <w:rStyle w:val="eop"/>
          <w:rFonts w:eastAsiaTheme="majorEastAsia"/>
        </w:rPr>
        <w:t>Table</w:t>
      </w:r>
      <w:r w:rsidR="00667E8E">
        <w:rPr>
          <w:rStyle w:val="eop"/>
          <w:rFonts w:eastAsiaTheme="majorEastAsia"/>
        </w:rPr>
        <w:t>s</w:t>
      </w:r>
      <w:r>
        <w:rPr>
          <w:rStyle w:val="eop"/>
          <w:rFonts w:eastAsiaTheme="majorEastAsia"/>
        </w:rPr>
        <w:t xml:space="preserve"> </w:t>
      </w:r>
      <w:r w:rsidR="000816ED">
        <w:rPr>
          <w:rStyle w:val="eop"/>
          <w:rFonts w:eastAsiaTheme="majorEastAsia"/>
        </w:rPr>
        <w:t>A</w:t>
      </w:r>
      <w:r>
        <w:rPr>
          <w:rStyle w:val="eop"/>
          <w:rFonts w:eastAsiaTheme="majorEastAsia"/>
        </w:rPr>
        <w:t xml:space="preserve"> </w:t>
      </w:r>
      <w:r w:rsidR="00667E8E">
        <w:rPr>
          <w:rStyle w:val="eop"/>
          <w:rFonts w:eastAsiaTheme="majorEastAsia"/>
        </w:rPr>
        <w:t xml:space="preserve">and B </w:t>
      </w:r>
      <w:r>
        <w:rPr>
          <w:rStyle w:val="eop"/>
          <w:rFonts w:eastAsiaTheme="majorEastAsia"/>
        </w:rPr>
        <w:t xml:space="preserve">show </w:t>
      </w:r>
      <w:r w:rsidR="00F43DF1">
        <w:rPr>
          <w:rStyle w:val="eop"/>
          <w:rFonts w:eastAsiaTheme="majorEastAsia"/>
        </w:rPr>
        <w:t>the cluster groups, their respective exceedance counts, station counts, and the exceedances per station</w:t>
      </w:r>
      <w:r w:rsidR="00667E8E">
        <w:rPr>
          <w:rStyle w:val="eop"/>
          <w:rFonts w:eastAsiaTheme="majorEastAsia"/>
        </w:rPr>
        <w:t xml:space="preserve">, for the 5-year and 2-year </w:t>
      </w:r>
      <w:r w:rsidR="00EB465F">
        <w:rPr>
          <w:rStyle w:val="eop"/>
          <w:rFonts w:eastAsiaTheme="majorEastAsia"/>
        </w:rPr>
        <w:t>return levels</w:t>
      </w:r>
      <w:r w:rsidR="00F43DF1">
        <w:rPr>
          <w:rStyle w:val="eop"/>
          <w:rFonts w:eastAsiaTheme="majorEastAsia"/>
        </w:rPr>
        <w:t xml:space="preserve">. </w:t>
      </w:r>
      <w:r w:rsidR="00EB465F">
        <w:rPr>
          <w:rStyle w:val="eop"/>
          <w:rFonts w:eastAsiaTheme="majorEastAsia"/>
        </w:rPr>
        <w:t>By 5-year</w:t>
      </w:r>
      <w:r w:rsidR="00AB4E0A">
        <w:rPr>
          <w:rStyle w:val="eop"/>
          <w:rFonts w:eastAsiaTheme="majorEastAsia"/>
        </w:rPr>
        <w:t xml:space="preserve"> returns, t</w:t>
      </w:r>
      <w:r w:rsidR="00F43DF1">
        <w:rPr>
          <w:rStyle w:val="eop"/>
          <w:rFonts w:eastAsiaTheme="majorEastAsia"/>
        </w:rPr>
        <w:t>he</w:t>
      </w:r>
      <w:r w:rsidR="001F07D8">
        <w:rPr>
          <w:rStyle w:val="eop"/>
          <w:rFonts w:eastAsiaTheme="majorEastAsia"/>
        </w:rPr>
        <w:t xml:space="preserve"> South cluster is the highest in exceedances per station by a </w:t>
      </w:r>
      <w:r w:rsidR="00EB465F">
        <w:rPr>
          <w:rStyle w:val="eop"/>
          <w:rFonts w:eastAsiaTheme="majorEastAsia"/>
        </w:rPr>
        <w:t>difference of 1.39</w:t>
      </w:r>
      <w:r w:rsidR="005E4A0E">
        <w:rPr>
          <w:rStyle w:val="eop"/>
          <w:rFonts w:eastAsiaTheme="majorEastAsia"/>
        </w:rPr>
        <w:t xml:space="preserve"> exceedances </w:t>
      </w:r>
      <w:r w:rsidR="00EB465F">
        <w:rPr>
          <w:rStyle w:val="eop"/>
          <w:rFonts w:eastAsiaTheme="majorEastAsia"/>
        </w:rPr>
        <w:t>to</w:t>
      </w:r>
      <w:r w:rsidR="009A2D9E">
        <w:rPr>
          <w:rStyle w:val="eop"/>
          <w:rFonts w:eastAsiaTheme="majorEastAsia"/>
        </w:rPr>
        <w:t xml:space="preserve"> the </w:t>
      </w:r>
      <w:r w:rsidR="00EB465F">
        <w:rPr>
          <w:rStyle w:val="eop"/>
          <w:rFonts w:eastAsiaTheme="majorEastAsia"/>
        </w:rPr>
        <w:t>East</w:t>
      </w:r>
      <w:r w:rsidR="009A2D9E">
        <w:rPr>
          <w:rStyle w:val="eop"/>
          <w:rFonts w:eastAsiaTheme="majorEastAsia"/>
        </w:rPr>
        <w:t xml:space="preserve"> cluster</w:t>
      </w:r>
      <w:r w:rsidR="008D6AA2">
        <w:rPr>
          <w:rStyle w:val="eop"/>
          <w:rFonts w:eastAsiaTheme="majorEastAsia"/>
        </w:rPr>
        <w:t xml:space="preserve"> in second</w:t>
      </w:r>
      <w:r w:rsidR="007D39D5">
        <w:rPr>
          <w:rStyle w:val="eop"/>
          <w:rFonts w:eastAsiaTheme="majorEastAsia"/>
        </w:rPr>
        <w:t>.</w:t>
      </w:r>
      <w:r w:rsidR="009A2D9E">
        <w:rPr>
          <w:rStyle w:val="eop"/>
          <w:rFonts w:eastAsiaTheme="majorEastAsia"/>
        </w:rPr>
        <w:t xml:space="preserve"> </w:t>
      </w:r>
      <w:r w:rsidR="00902F53">
        <w:rPr>
          <w:rStyle w:val="eop"/>
          <w:rFonts w:eastAsiaTheme="majorEastAsia"/>
        </w:rPr>
        <w:t>C</w:t>
      </w:r>
      <w:r w:rsidR="009A2D9E">
        <w:rPr>
          <w:rStyle w:val="eop"/>
          <w:rFonts w:eastAsiaTheme="majorEastAsia"/>
        </w:rPr>
        <w:t>losely follow</w:t>
      </w:r>
      <w:r w:rsidR="00902F53">
        <w:rPr>
          <w:rStyle w:val="eop"/>
          <w:rFonts w:eastAsiaTheme="majorEastAsia"/>
        </w:rPr>
        <w:t>ing is</w:t>
      </w:r>
      <w:r w:rsidR="009A2D9E">
        <w:rPr>
          <w:rStyle w:val="eop"/>
          <w:rFonts w:eastAsiaTheme="majorEastAsia"/>
        </w:rPr>
        <w:t xml:space="preserve"> </w:t>
      </w:r>
      <w:r w:rsidR="00902F53">
        <w:rPr>
          <w:rStyle w:val="eop"/>
          <w:rFonts w:eastAsiaTheme="majorEastAsia"/>
        </w:rPr>
        <w:t>the</w:t>
      </w:r>
      <w:r w:rsidR="009A2D9E">
        <w:rPr>
          <w:rStyle w:val="eop"/>
          <w:rFonts w:eastAsiaTheme="majorEastAsia"/>
        </w:rPr>
        <w:t xml:space="preserve"> </w:t>
      </w:r>
      <w:r w:rsidR="00F66C50">
        <w:rPr>
          <w:rStyle w:val="eop"/>
          <w:rFonts w:eastAsiaTheme="majorEastAsia"/>
        </w:rPr>
        <w:t>North</w:t>
      </w:r>
      <w:r w:rsidR="009A2D9E">
        <w:rPr>
          <w:rStyle w:val="eop"/>
          <w:rFonts w:eastAsiaTheme="majorEastAsia"/>
        </w:rPr>
        <w:t>, then</w:t>
      </w:r>
      <w:r w:rsidR="002519FB">
        <w:rPr>
          <w:rStyle w:val="eop"/>
          <w:rFonts w:eastAsiaTheme="majorEastAsia"/>
        </w:rPr>
        <w:t xml:space="preserve"> the West cluster yielding the least exceedances per station. </w:t>
      </w:r>
      <w:r w:rsidR="00567360">
        <w:rPr>
          <w:rStyle w:val="eop"/>
          <w:rFonts w:eastAsiaTheme="majorEastAsia"/>
        </w:rPr>
        <w:t>At a 2-year return level, the South has a much larger lead in exceedances with 50.66 exceedances</w:t>
      </w:r>
      <w:r w:rsidR="00C02CD6">
        <w:rPr>
          <w:rStyle w:val="eop"/>
          <w:rFonts w:eastAsiaTheme="majorEastAsia"/>
        </w:rPr>
        <w:t>, followed by East, West and North.</w:t>
      </w:r>
      <w:r w:rsidR="00EC5424">
        <w:rPr>
          <w:rStyle w:val="eop"/>
          <w:rFonts w:eastAsiaTheme="majorEastAsia"/>
        </w:rPr>
        <w:t xml:space="preserve"> The results of the </w:t>
      </w:r>
      <w:r w:rsidR="00EC5424">
        <w:rPr>
          <w:rStyle w:val="eop"/>
          <w:rFonts w:eastAsiaTheme="majorEastAsia"/>
        </w:rPr>
        <w:lastRenderedPageBreak/>
        <w:t xml:space="preserve">block maxima indicate a tendency for the South to be more vulnerable to spikes above 2-year and 5-year levels </w:t>
      </w:r>
      <w:r w:rsidR="008E2F4A">
        <w:rPr>
          <w:rStyle w:val="eop"/>
          <w:rFonts w:eastAsiaTheme="majorEastAsia"/>
        </w:rPr>
        <w:t xml:space="preserve">relative to the rest of the coastline. </w:t>
      </w:r>
    </w:p>
    <w:p w14:paraId="750A8F37" w14:textId="413884DE" w:rsidR="00B370BB" w:rsidRDefault="00B370BB" w:rsidP="00CB64D2">
      <w:pPr>
        <w:pStyle w:val="paragraph"/>
        <w:spacing w:before="0" w:beforeAutospacing="0" w:after="0" w:afterAutospacing="0"/>
        <w:textAlignment w:val="baseline"/>
        <w:rPr>
          <w:rStyle w:val="eop"/>
          <w:rFonts w:eastAsiaTheme="majorEastAsia"/>
        </w:rPr>
      </w:pPr>
    </w:p>
    <w:p w14:paraId="3C08CF86" w14:textId="22B97593" w:rsidR="0070537A" w:rsidRDefault="0070537A" w:rsidP="00CB64D2">
      <w:pPr>
        <w:pStyle w:val="paragraph"/>
        <w:spacing w:before="0" w:beforeAutospacing="0" w:after="0" w:afterAutospacing="0"/>
        <w:textAlignment w:val="baseline"/>
        <w:rPr>
          <w:rStyle w:val="eop"/>
          <w:rFonts w:eastAsiaTheme="majorEastAsia"/>
        </w:rPr>
      </w:pPr>
      <w:r>
        <w:rPr>
          <w:rStyle w:val="eop"/>
          <w:rFonts w:eastAsiaTheme="majorEastAsia"/>
        </w:rPr>
        <w:t>We can then compare the results of the block maxima exceedance analysis with the same results using a Peak-Over-Threshold method.</w:t>
      </w:r>
    </w:p>
    <w:p w14:paraId="2C8A4CBE" w14:textId="77777777" w:rsidR="005F68FB" w:rsidRDefault="005F68FB" w:rsidP="00CB64D2">
      <w:pPr>
        <w:pStyle w:val="paragraph"/>
        <w:spacing w:before="0" w:beforeAutospacing="0" w:after="0" w:afterAutospacing="0"/>
        <w:textAlignment w:val="baseline"/>
        <w:rPr>
          <w:rStyle w:val="eop"/>
          <w:rFonts w:eastAsiaTheme="majorEastAsia"/>
        </w:rPr>
      </w:pPr>
    </w:p>
    <w:tbl>
      <w:tblPr>
        <w:tblStyle w:val="ListTable3-Accent5"/>
        <w:tblW w:w="0" w:type="auto"/>
        <w:tblLook w:val="04A0" w:firstRow="1" w:lastRow="0" w:firstColumn="1" w:lastColumn="0" w:noHBand="0" w:noVBand="1"/>
      </w:tblPr>
      <w:tblGrid>
        <w:gridCol w:w="2254"/>
        <w:gridCol w:w="2254"/>
        <w:gridCol w:w="2254"/>
        <w:gridCol w:w="2254"/>
      </w:tblGrid>
      <w:tr w:rsidR="005F68FB" w14:paraId="47143CD9" w14:textId="77777777" w:rsidTr="00BD57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7BA20B5D"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Cluster</w:t>
            </w:r>
          </w:p>
        </w:tc>
        <w:tc>
          <w:tcPr>
            <w:tcW w:w="2254" w:type="dxa"/>
          </w:tcPr>
          <w:p w14:paraId="129AFA9B" w14:textId="77777777" w:rsidR="005F68FB" w:rsidRDefault="005F68FB"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b w:val="0"/>
                <w:bCs w:val="0"/>
              </w:rPr>
            </w:pPr>
            <w:r>
              <w:rPr>
                <w:rStyle w:val="eop"/>
                <w:rFonts w:eastAsiaTheme="majorEastAsia"/>
              </w:rPr>
              <w:t>Exceedance Count</w:t>
            </w:r>
          </w:p>
          <w:p w14:paraId="5E8CBDAF" w14:textId="5D93798E" w:rsidR="005F68FB" w:rsidRDefault="005F68FB"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(5yr)</w:t>
            </w:r>
          </w:p>
        </w:tc>
        <w:tc>
          <w:tcPr>
            <w:tcW w:w="2254" w:type="dxa"/>
          </w:tcPr>
          <w:p w14:paraId="5855D750" w14:textId="2C6A8D04" w:rsidR="005F68FB" w:rsidRDefault="005F68FB"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Station Count (5yr)</w:t>
            </w:r>
          </w:p>
        </w:tc>
        <w:tc>
          <w:tcPr>
            <w:tcW w:w="2254" w:type="dxa"/>
          </w:tcPr>
          <w:p w14:paraId="7031F1C0" w14:textId="268FFBCE" w:rsidR="005F68FB" w:rsidRDefault="005F68FB"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Exceedances per Station (5yr)</w:t>
            </w:r>
          </w:p>
        </w:tc>
      </w:tr>
      <w:tr w:rsidR="005F68FB" w14:paraId="5CA5AB46" w14:textId="77777777" w:rsidTr="00BD5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E6F3276"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West</w:t>
            </w:r>
          </w:p>
        </w:tc>
        <w:tc>
          <w:tcPr>
            <w:tcW w:w="2254" w:type="dxa"/>
          </w:tcPr>
          <w:p w14:paraId="3AEFCCB5" w14:textId="74737F8B" w:rsidR="005F68FB" w:rsidRDefault="005F68FB"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488</w:t>
            </w:r>
          </w:p>
        </w:tc>
        <w:tc>
          <w:tcPr>
            <w:tcW w:w="2254" w:type="dxa"/>
          </w:tcPr>
          <w:p w14:paraId="1C8D0EB4" w14:textId="6D8CC01A" w:rsidR="005F68FB" w:rsidRDefault="005F68FB"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63</w:t>
            </w:r>
          </w:p>
        </w:tc>
        <w:tc>
          <w:tcPr>
            <w:tcW w:w="2254" w:type="dxa"/>
          </w:tcPr>
          <w:p w14:paraId="6A79C5C9" w14:textId="4D8ACAF2" w:rsidR="005F68FB" w:rsidRDefault="005F68FB"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7.75</w:t>
            </w:r>
          </w:p>
        </w:tc>
      </w:tr>
      <w:tr w:rsidR="005F68FB" w14:paraId="658AB5F2" w14:textId="77777777" w:rsidTr="00BD578F">
        <w:tc>
          <w:tcPr>
            <w:cnfStyle w:val="001000000000" w:firstRow="0" w:lastRow="0" w:firstColumn="1" w:lastColumn="0" w:oddVBand="0" w:evenVBand="0" w:oddHBand="0" w:evenHBand="0" w:firstRowFirstColumn="0" w:firstRowLastColumn="0" w:lastRowFirstColumn="0" w:lastRowLastColumn="0"/>
            <w:tcW w:w="2254" w:type="dxa"/>
          </w:tcPr>
          <w:p w14:paraId="5AA894EA"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South</w:t>
            </w:r>
          </w:p>
        </w:tc>
        <w:tc>
          <w:tcPr>
            <w:tcW w:w="2254" w:type="dxa"/>
          </w:tcPr>
          <w:p w14:paraId="1065B1D9" w14:textId="23623E40" w:rsidR="005F68FB" w:rsidRDefault="005F68FB"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314</w:t>
            </w:r>
          </w:p>
        </w:tc>
        <w:tc>
          <w:tcPr>
            <w:tcW w:w="2254" w:type="dxa"/>
          </w:tcPr>
          <w:p w14:paraId="28648755" w14:textId="17D18ACB" w:rsidR="005F68FB" w:rsidRDefault="005F68FB"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66</w:t>
            </w:r>
          </w:p>
        </w:tc>
        <w:tc>
          <w:tcPr>
            <w:tcW w:w="2254" w:type="dxa"/>
          </w:tcPr>
          <w:p w14:paraId="33A895E1" w14:textId="4491EBD9" w:rsidR="005F68FB" w:rsidRDefault="00C01073"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4.76</w:t>
            </w:r>
          </w:p>
        </w:tc>
      </w:tr>
      <w:tr w:rsidR="005F68FB" w14:paraId="687C9AAE" w14:textId="77777777" w:rsidTr="00BD5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573039F"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North</w:t>
            </w:r>
          </w:p>
        </w:tc>
        <w:tc>
          <w:tcPr>
            <w:tcW w:w="2254" w:type="dxa"/>
          </w:tcPr>
          <w:p w14:paraId="785EA427" w14:textId="41729F3C" w:rsidR="005F68FB" w:rsidRDefault="005F68FB"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368</w:t>
            </w:r>
          </w:p>
        </w:tc>
        <w:tc>
          <w:tcPr>
            <w:tcW w:w="2254" w:type="dxa"/>
          </w:tcPr>
          <w:p w14:paraId="61CC719D" w14:textId="0D6A9D79" w:rsidR="005F68FB" w:rsidRDefault="005F68FB"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50</w:t>
            </w:r>
          </w:p>
        </w:tc>
        <w:tc>
          <w:tcPr>
            <w:tcW w:w="2254" w:type="dxa"/>
          </w:tcPr>
          <w:p w14:paraId="7B2F8134" w14:textId="230E9970" w:rsidR="005F68FB" w:rsidRDefault="00C01073"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7.36</w:t>
            </w:r>
          </w:p>
        </w:tc>
      </w:tr>
      <w:tr w:rsidR="005F68FB" w14:paraId="5D046AF8" w14:textId="77777777" w:rsidTr="00BD578F">
        <w:tc>
          <w:tcPr>
            <w:cnfStyle w:val="001000000000" w:firstRow="0" w:lastRow="0" w:firstColumn="1" w:lastColumn="0" w:oddVBand="0" w:evenVBand="0" w:oddHBand="0" w:evenHBand="0" w:firstRowFirstColumn="0" w:firstRowLastColumn="0" w:lastRowFirstColumn="0" w:lastRowLastColumn="0"/>
            <w:tcW w:w="2254" w:type="dxa"/>
          </w:tcPr>
          <w:p w14:paraId="0F46E98B"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East</w:t>
            </w:r>
          </w:p>
        </w:tc>
        <w:tc>
          <w:tcPr>
            <w:tcW w:w="2254" w:type="dxa"/>
          </w:tcPr>
          <w:p w14:paraId="2E7A354A" w14:textId="4DECB2AA" w:rsidR="005F68FB" w:rsidRDefault="005F68FB"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363</w:t>
            </w:r>
          </w:p>
        </w:tc>
        <w:tc>
          <w:tcPr>
            <w:tcW w:w="2254" w:type="dxa"/>
          </w:tcPr>
          <w:p w14:paraId="215B2FC7" w14:textId="3296AD32" w:rsidR="005F68FB" w:rsidRDefault="005F68FB"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52</w:t>
            </w:r>
          </w:p>
        </w:tc>
        <w:tc>
          <w:tcPr>
            <w:tcW w:w="2254" w:type="dxa"/>
          </w:tcPr>
          <w:p w14:paraId="42449B3E" w14:textId="7615D22B" w:rsidR="005F68FB" w:rsidRDefault="00C01073"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6.98</w:t>
            </w:r>
          </w:p>
        </w:tc>
      </w:tr>
    </w:tbl>
    <w:p w14:paraId="4A7167A5" w14:textId="200046E8" w:rsidR="005F68FB" w:rsidRDefault="00EB5D55" w:rsidP="00CB64D2">
      <w:pPr>
        <w:pStyle w:val="paragraph"/>
        <w:spacing w:before="0" w:beforeAutospacing="0" w:after="0" w:afterAutospacing="0"/>
        <w:textAlignment w:val="baseline"/>
        <w:rPr>
          <w:rStyle w:val="eop"/>
          <w:rFonts w:eastAsiaTheme="majorEastAsia"/>
        </w:rPr>
      </w:pPr>
      <w:r w:rsidRPr="00631B93">
        <w:rPr>
          <w:rStyle w:val="eop"/>
          <w:rFonts w:eastAsiaTheme="majorEastAsia"/>
          <w:i/>
          <w:iCs/>
        </w:rPr>
        <w:t xml:space="preserve">Table </w:t>
      </w:r>
      <w:r>
        <w:rPr>
          <w:rStyle w:val="eop"/>
          <w:rFonts w:eastAsiaTheme="majorEastAsia"/>
          <w:i/>
          <w:iCs/>
        </w:rPr>
        <w:t>C</w:t>
      </w:r>
      <w:r w:rsidRPr="00631B93">
        <w:rPr>
          <w:rStyle w:val="eop"/>
          <w:rFonts w:eastAsiaTheme="majorEastAsia"/>
          <w:i/>
          <w:iCs/>
        </w:rPr>
        <w:t>: Average exceedances by cluster group of 5-year return level</w:t>
      </w:r>
      <w:r w:rsidR="00960E45">
        <w:rPr>
          <w:rStyle w:val="eop"/>
          <w:rFonts w:eastAsiaTheme="majorEastAsia"/>
          <w:i/>
          <w:iCs/>
        </w:rPr>
        <w:t xml:space="preserve"> using a Peaks-Over-Threshold (POT) Method</w:t>
      </w:r>
      <w:r w:rsidRPr="00631B93">
        <w:rPr>
          <w:rStyle w:val="eop"/>
          <w:rFonts w:eastAsiaTheme="majorEastAsia"/>
          <w:i/>
          <w:iCs/>
        </w:rPr>
        <w:t>.</w:t>
      </w:r>
    </w:p>
    <w:p w14:paraId="4C137624" w14:textId="77777777" w:rsidR="005F68FB" w:rsidRDefault="005F68FB" w:rsidP="00CB64D2">
      <w:pPr>
        <w:pStyle w:val="paragraph"/>
        <w:spacing w:before="0" w:beforeAutospacing="0" w:after="0" w:afterAutospacing="0"/>
        <w:textAlignment w:val="baseline"/>
        <w:rPr>
          <w:rStyle w:val="eop"/>
          <w:rFonts w:eastAsiaTheme="majorEastAsia"/>
        </w:rPr>
      </w:pPr>
    </w:p>
    <w:tbl>
      <w:tblPr>
        <w:tblStyle w:val="ListTable3-Accent5"/>
        <w:tblW w:w="0" w:type="auto"/>
        <w:tblLook w:val="04A0" w:firstRow="1" w:lastRow="0" w:firstColumn="1" w:lastColumn="0" w:noHBand="0" w:noVBand="1"/>
      </w:tblPr>
      <w:tblGrid>
        <w:gridCol w:w="2254"/>
        <w:gridCol w:w="2254"/>
        <w:gridCol w:w="2254"/>
        <w:gridCol w:w="2254"/>
      </w:tblGrid>
      <w:tr w:rsidR="005F68FB" w14:paraId="10B8F24C" w14:textId="77777777" w:rsidTr="00BD57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18ABC895"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Cluster</w:t>
            </w:r>
          </w:p>
        </w:tc>
        <w:tc>
          <w:tcPr>
            <w:tcW w:w="2254" w:type="dxa"/>
          </w:tcPr>
          <w:p w14:paraId="113ACB08" w14:textId="77777777" w:rsidR="005F68FB" w:rsidRDefault="005F68FB"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b w:val="0"/>
                <w:bCs w:val="0"/>
              </w:rPr>
            </w:pPr>
            <w:r>
              <w:rPr>
                <w:rStyle w:val="eop"/>
                <w:rFonts w:eastAsiaTheme="majorEastAsia"/>
              </w:rPr>
              <w:t>Exceedance Count</w:t>
            </w:r>
          </w:p>
          <w:p w14:paraId="178BAFA6" w14:textId="77777777" w:rsidR="005F68FB" w:rsidRDefault="005F68FB"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(2yr)</w:t>
            </w:r>
          </w:p>
        </w:tc>
        <w:tc>
          <w:tcPr>
            <w:tcW w:w="2254" w:type="dxa"/>
          </w:tcPr>
          <w:p w14:paraId="64DE408E" w14:textId="77777777" w:rsidR="005F68FB" w:rsidRDefault="005F68FB"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Station Count (2yr)</w:t>
            </w:r>
          </w:p>
        </w:tc>
        <w:tc>
          <w:tcPr>
            <w:tcW w:w="2254" w:type="dxa"/>
          </w:tcPr>
          <w:p w14:paraId="3D5F6BD7" w14:textId="77777777" w:rsidR="005F68FB" w:rsidRDefault="005F68FB" w:rsidP="00BD578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Exceedances per Station (2yr)</w:t>
            </w:r>
          </w:p>
        </w:tc>
      </w:tr>
      <w:tr w:rsidR="005F68FB" w14:paraId="7731715B" w14:textId="77777777" w:rsidTr="00BD5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2340343"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West</w:t>
            </w:r>
          </w:p>
        </w:tc>
        <w:tc>
          <w:tcPr>
            <w:tcW w:w="2254" w:type="dxa"/>
          </w:tcPr>
          <w:p w14:paraId="406DD6EA" w14:textId="2BDB3405" w:rsidR="005F68FB" w:rsidRDefault="00577BDA"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1136</w:t>
            </w:r>
          </w:p>
        </w:tc>
        <w:tc>
          <w:tcPr>
            <w:tcW w:w="2254" w:type="dxa"/>
          </w:tcPr>
          <w:p w14:paraId="50DAA3FA" w14:textId="7E515300" w:rsidR="005F68FB" w:rsidRDefault="005F68FB"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63</w:t>
            </w:r>
          </w:p>
        </w:tc>
        <w:tc>
          <w:tcPr>
            <w:tcW w:w="2254" w:type="dxa"/>
          </w:tcPr>
          <w:p w14:paraId="6ED186E8" w14:textId="35FA215F" w:rsidR="005F68FB" w:rsidRDefault="00577BDA"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18.03</w:t>
            </w:r>
          </w:p>
        </w:tc>
      </w:tr>
      <w:tr w:rsidR="005F68FB" w14:paraId="17CC6669" w14:textId="77777777" w:rsidTr="00BD578F">
        <w:tc>
          <w:tcPr>
            <w:cnfStyle w:val="001000000000" w:firstRow="0" w:lastRow="0" w:firstColumn="1" w:lastColumn="0" w:oddVBand="0" w:evenVBand="0" w:oddHBand="0" w:evenHBand="0" w:firstRowFirstColumn="0" w:firstRowLastColumn="0" w:lastRowFirstColumn="0" w:lastRowLastColumn="0"/>
            <w:tcW w:w="2254" w:type="dxa"/>
          </w:tcPr>
          <w:p w14:paraId="3ED6B2A9"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South</w:t>
            </w:r>
          </w:p>
        </w:tc>
        <w:tc>
          <w:tcPr>
            <w:tcW w:w="2254" w:type="dxa"/>
          </w:tcPr>
          <w:p w14:paraId="4D90C7F3" w14:textId="04EFFFA6" w:rsidR="005F68FB" w:rsidRDefault="00577BDA"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1151</w:t>
            </w:r>
          </w:p>
        </w:tc>
        <w:tc>
          <w:tcPr>
            <w:tcW w:w="2254" w:type="dxa"/>
          </w:tcPr>
          <w:p w14:paraId="465384DA" w14:textId="4AAABB88" w:rsidR="005F68FB" w:rsidRDefault="005F68FB"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66</w:t>
            </w:r>
          </w:p>
        </w:tc>
        <w:tc>
          <w:tcPr>
            <w:tcW w:w="2254" w:type="dxa"/>
          </w:tcPr>
          <w:p w14:paraId="0D1C754B" w14:textId="7020CAA1" w:rsidR="005F68FB" w:rsidRDefault="00577BDA"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17.</w:t>
            </w:r>
            <w:r w:rsidR="00EB5D55">
              <w:rPr>
                <w:rStyle w:val="eop"/>
                <w:rFonts w:eastAsiaTheme="majorEastAsia"/>
              </w:rPr>
              <w:t>44</w:t>
            </w:r>
          </w:p>
        </w:tc>
      </w:tr>
      <w:tr w:rsidR="005F68FB" w14:paraId="1991A267" w14:textId="77777777" w:rsidTr="00BD5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818B69"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North</w:t>
            </w:r>
          </w:p>
        </w:tc>
        <w:tc>
          <w:tcPr>
            <w:tcW w:w="2254" w:type="dxa"/>
          </w:tcPr>
          <w:p w14:paraId="5FCDF6A3" w14:textId="2DEC1EE9" w:rsidR="005F68FB" w:rsidRDefault="00577BDA"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1112</w:t>
            </w:r>
          </w:p>
        </w:tc>
        <w:tc>
          <w:tcPr>
            <w:tcW w:w="2254" w:type="dxa"/>
          </w:tcPr>
          <w:p w14:paraId="7B7BAD98" w14:textId="77026529" w:rsidR="005F68FB" w:rsidRDefault="005F68FB"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50</w:t>
            </w:r>
          </w:p>
        </w:tc>
        <w:tc>
          <w:tcPr>
            <w:tcW w:w="2254" w:type="dxa"/>
          </w:tcPr>
          <w:p w14:paraId="52BF8D04" w14:textId="0F2DCBAA" w:rsidR="005F68FB" w:rsidRDefault="00EB5D55" w:rsidP="00BD578F">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eastAsiaTheme="majorEastAsia"/>
              </w:rPr>
            </w:pPr>
            <w:r>
              <w:rPr>
                <w:rStyle w:val="eop"/>
                <w:rFonts w:eastAsiaTheme="majorEastAsia"/>
              </w:rPr>
              <w:t>22.24</w:t>
            </w:r>
          </w:p>
        </w:tc>
      </w:tr>
      <w:tr w:rsidR="005F68FB" w14:paraId="5871833C" w14:textId="77777777" w:rsidTr="00BD578F">
        <w:tc>
          <w:tcPr>
            <w:cnfStyle w:val="001000000000" w:firstRow="0" w:lastRow="0" w:firstColumn="1" w:lastColumn="0" w:oddVBand="0" w:evenVBand="0" w:oddHBand="0" w:evenHBand="0" w:firstRowFirstColumn="0" w:firstRowLastColumn="0" w:lastRowFirstColumn="0" w:lastRowLastColumn="0"/>
            <w:tcW w:w="2254" w:type="dxa"/>
          </w:tcPr>
          <w:p w14:paraId="03101BFE" w14:textId="77777777" w:rsidR="005F68FB" w:rsidRDefault="005F68FB" w:rsidP="00BD578F">
            <w:pPr>
              <w:pStyle w:val="paragraph"/>
              <w:spacing w:before="0" w:beforeAutospacing="0" w:after="0" w:afterAutospacing="0"/>
              <w:textAlignment w:val="baseline"/>
              <w:rPr>
                <w:rStyle w:val="eop"/>
                <w:rFonts w:eastAsiaTheme="majorEastAsia"/>
              </w:rPr>
            </w:pPr>
            <w:r>
              <w:rPr>
                <w:rStyle w:val="eop"/>
                <w:rFonts w:eastAsiaTheme="majorEastAsia"/>
              </w:rPr>
              <w:t>East</w:t>
            </w:r>
          </w:p>
        </w:tc>
        <w:tc>
          <w:tcPr>
            <w:tcW w:w="2254" w:type="dxa"/>
          </w:tcPr>
          <w:p w14:paraId="1C0E9932" w14:textId="650CAB2C" w:rsidR="005F68FB" w:rsidRDefault="00577BDA"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873</w:t>
            </w:r>
          </w:p>
        </w:tc>
        <w:tc>
          <w:tcPr>
            <w:tcW w:w="2254" w:type="dxa"/>
          </w:tcPr>
          <w:p w14:paraId="7717D64D" w14:textId="557756F9" w:rsidR="005F68FB" w:rsidRDefault="005F68FB"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52</w:t>
            </w:r>
          </w:p>
        </w:tc>
        <w:tc>
          <w:tcPr>
            <w:tcW w:w="2254" w:type="dxa"/>
          </w:tcPr>
          <w:p w14:paraId="68852F39" w14:textId="120428C9" w:rsidR="005F68FB" w:rsidRDefault="00EB5D55" w:rsidP="00BD578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eastAsiaTheme="majorEastAsia"/>
              </w:rPr>
            </w:pPr>
            <w:r>
              <w:rPr>
                <w:rStyle w:val="eop"/>
                <w:rFonts w:eastAsiaTheme="majorEastAsia"/>
              </w:rPr>
              <w:t>16.79</w:t>
            </w:r>
          </w:p>
        </w:tc>
      </w:tr>
    </w:tbl>
    <w:p w14:paraId="184B4B72" w14:textId="3D3457A5" w:rsidR="00EB5D55" w:rsidRDefault="00EB5D55" w:rsidP="00CB64D2">
      <w:pPr>
        <w:pStyle w:val="paragraph"/>
        <w:spacing w:before="0" w:beforeAutospacing="0" w:after="0" w:afterAutospacing="0"/>
        <w:textAlignment w:val="baseline"/>
        <w:rPr>
          <w:rStyle w:val="eop"/>
          <w:rFonts w:eastAsiaTheme="majorEastAsia"/>
          <w:i/>
          <w:iCs/>
        </w:rPr>
      </w:pPr>
      <w:r w:rsidRPr="00631B93">
        <w:rPr>
          <w:rStyle w:val="eop"/>
          <w:rFonts w:eastAsiaTheme="majorEastAsia"/>
          <w:i/>
          <w:iCs/>
        </w:rPr>
        <w:t xml:space="preserve">Table </w:t>
      </w:r>
      <w:r>
        <w:rPr>
          <w:rStyle w:val="eop"/>
          <w:rFonts w:eastAsiaTheme="majorEastAsia"/>
          <w:i/>
          <w:iCs/>
        </w:rPr>
        <w:t>D</w:t>
      </w:r>
      <w:r w:rsidRPr="00631B93">
        <w:rPr>
          <w:rStyle w:val="eop"/>
          <w:rFonts w:eastAsiaTheme="majorEastAsia"/>
          <w:i/>
          <w:iCs/>
        </w:rPr>
        <w:t>: Average exceedances by cluster group of 5-year return level</w:t>
      </w:r>
      <w:r w:rsidR="00960E45">
        <w:rPr>
          <w:rStyle w:val="eop"/>
          <w:rFonts w:eastAsiaTheme="majorEastAsia"/>
          <w:i/>
          <w:iCs/>
        </w:rPr>
        <w:t xml:space="preserve"> using a Peaks-Over-Threshold (POT) Method</w:t>
      </w:r>
      <w:r w:rsidRPr="00631B93">
        <w:rPr>
          <w:rStyle w:val="eop"/>
          <w:rFonts w:eastAsiaTheme="majorEastAsia"/>
          <w:i/>
          <w:iCs/>
        </w:rPr>
        <w:t>.</w:t>
      </w:r>
    </w:p>
    <w:p w14:paraId="248F5C01" w14:textId="77777777" w:rsidR="00960E45" w:rsidRDefault="00960E45" w:rsidP="00CB64D2">
      <w:pPr>
        <w:pStyle w:val="paragraph"/>
        <w:spacing w:before="0" w:beforeAutospacing="0" w:after="0" w:afterAutospacing="0"/>
        <w:textAlignment w:val="baseline"/>
        <w:rPr>
          <w:rStyle w:val="eop"/>
          <w:rFonts w:eastAsiaTheme="majorEastAsia"/>
          <w:i/>
          <w:iCs/>
        </w:rPr>
      </w:pPr>
    </w:p>
    <w:p w14:paraId="5EAD7860" w14:textId="3BF9C72C" w:rsidR="004103CD" w:rsidRDefault="00B14ADC"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In the POT </w:t>
      </w:r>
      <w:r w:rsidR="00FE2017">
        <w:rPr>
          <w:rStyle w:val="eop"/>
          <w:rFonts w:eastAsiaTheme="majorEastAsia"/>
        </w:rPr>
        <w:t>approach, we find a difference</w:t>
      </w:r>
      <w:r w:rsidR="002D1D07">
        <w:rPr>
          <w:rStyle w:val="eop"/>
          <w:rFonts w:eastAsiaTheme="majorEastAsia"/>
        </w:rPr>
        <w:t xml:space="preserve"> in the</w:t>
      </w:r>
      <w:r w:rsidR="00FE2017">
        <w:rPr>
          <w:rStyle w:val="eop"/>
          <w:rFonts w:eastAsiaTheme="majorEastAsia"/>
        </w:rPr>
        <w:t xml:space="preserve"> ranking of clusters. The West cluster leads exceedances for the 5-year return levels</w:t>
      </w:r>
      <w:r w:rsidR="009078C6">
        <w:rPr>
          <w:rStyle w:val="eop"/>
          <w:rFonts w:eastAsiaTheme="majorEastAsia"/>
        </w:rPr>
        <w:t xml:space="preserve">, while the South cluster this time experiences the lowest exceedances. At a 2-year return, </w:t>
      </w:r>
      <w:r w:rsidR="004103CD">
        <w:rPr>
          <w:rStyle w:val="eop"/>
          <w:rFonts w:eastAsiaTheme="majorEastAsia"/>
        </w:rPr>
        <w:t xml:space="preserve">the North cluster has the most exceedances and the East experiences the least. </w:t>
      </w:r>
      <w:r w:rsidR="00EC03C0">
        <w:rPr>
          <w:rStyle w:val="eop"/>
          <w:rFonts w:eastAsiaTheme="majorEastAsia"/>
        </w:rPr>
        <w:t>A notable feature of the exceedance results using a POT approach is that there are much less exceedances of both the 5 and 2-year levels.</w:t>
      </w:r>
    </w:p>
    <w:p w14:paraId="128A09CE" w14:textId="77777777" w:rsidR="00283BAE" w:rsidRDefault="00283BAE" w:rsidP="00CB64D2">
      <w:pPr>
        <w:pStyle w:val="paragraph"/>
        <w:spacing w:before="0" w:beforeAutospacing="0" w:after="0" w:afterAutospacing="0"/>
        <w:textAlignment w:val="baseline"/>
        <w:rPr>
          <w:rStyle w:val="eop"/>
          <w:rFonts w:eastAsiaTheme="majorEastAsia"/>
        </w:rPr>
      </w:pPr>
    </w:p>
    <w:p w14:paraId="569AFC57" w14:textId="58D00E7A" w:rsidR="001F4CAF" w:rsidRDefault="001F4CAF" w:rsidP="00CB64D2">
      <w:pPr>
        <w:pStyle w:val="paragraph"/>
        <w:spacing w:before="0" w:beforeAutospacing="0" w:after="0" w:afterAutospacing="0"/>
        <w:textAlignment w:val="baseline"/>
        <w:rPr>
          <w:rStyle w:val="eop"/>
          <w:rFonts w:eastAsiaTheme="majorEastAsia"/>
          <w:b/>
          <w:bCs/>
        </w:rPr>
      </w:pPr>
      <w:r w:rsidRPr="001F4CAF">
        <w:rPr>
          <w:rStyle w:val="eop"/>
          <w:rFonts w:eastAsiaTheme="majorEastAsia"/>
          <w:b/>
          <w:bCs/>
        </w:rPr>
        <w:t>Higher Return Levels with the POT Method</w:t>
      </w:r>
    </w:p>
    <w:p w14:paraId="5907497C" w14:textId="77777777" w:rsidR="00B81995" w:rsidRPr="001F4CAF" w:rsidRDefault="00B81995" w:rsidP="00CB64D2">
      <w:pPr>
        <w:pStyle w:val="paragraph"/>
        <w:spacing w:before="0" w:beforeAutospacing="0" w:after="0" w:afterAutospacing="0"/>
        <w:textAlignment w:val="baseline"/>
        <w:rPr>
          <w:rStyle w:val="eop"/>
          <w:rFonts w:eastAsiaTheme="majorEastAsia"/>
          <w:b/>
          <w:bCs/>
        </w:rPr>
      </w:pPr>
    </w:p>
    <w:p w14:paraId="21719A60" w14:textId="217AC57A" w:rsidR="00B22F56" w:rsidRDefault="00B22F56" w:rsidP="00CB64D2">
      <w:pPr>
        <w:pStyle w:val="paragraph"/>
        <w:spacing w:before="0" w:beforeAutospacing="0" w:after="0" w:afterAutospacing="0"/>
        <w:textAlignment w:val="baseline"/>
        <w:rPr>
          <w:rStyle w:val="eop"/>
          <w:rFonts w:eastAsiaTheme="majorEastAsia"/>
        </w:rPr>
      </w:pPr>
      <w:commentRangeStart w:id="224"/>
      <w:r>
        <w:rPr>
          <w:rStyle w:val="eop"/>
          <w:rFonts w:eastAsiaTheme="majorEastAsia"/>
        </w:rPr>
        <w:t xml:space="preserve">The POT analysis is calculating higher </w:t>
      </w:r>
      <w:r w:rsidR="00AE7FF3">
        <w:rPr>
          <w:rStyle w:val="eop"/>
          <w:rFonts w:eastAsiaTheme="majorEastAsia"/>
        </w:rPr>
        <w:t xml:space="preserve">return levels </w:t>
      </w:r>
      <w:commentRangeEnd w:id="224"/>
      <w:r w:rsidR="00977697">
        <w:rPr>
          <w:rStyle w:val="CommentReference"/>
          <w:rFonts w:asciiTheme="minorHAnsi" w:eastAsiaTheme="minorHAnsi" w:hAnsiTheme="minorHAnsi" w:cstheme="minorBidi"/>
          <w:kern w:val="2"/>
          <w:lang w:eastAsia="en-US"/>
          <w14:ligatures w14:val="standardContextual"/>
        </w:rPr>
        <w:commentReference w:id="224"/>
      </w:r>
      <w:r w:rsidR="00AE7FF3">
        <w:rPr>
          <w:rStyle w:val="eop"/>
          <w:rFonts w:eastAsiaTheme="majorEastAsia"/>
        </w:rPr>
        <w:t xml:space="preserve">which is resulting in less exceedances. Understanding why the POT </w:t>
      </w:r>
      <w:r w:rsidR="00600E45">
        <w:rPr>
          <w:rStyle w:val="eop"/>
          <w:rFonts w:eastAsiaTheme="majorEastAsia"/>
        </w:rPr>
        <w:t xml:space="preserve">method </w:t>
      </w:r>
      <w:r w:rsidR="00AE7FF3">
        <w:rPr>
          <w:rStyle w:val="eop"/>
          <w:rFonts w:eastAsiaTheme="majorEastAsia"/>
        </w:rPr>
        <w:t xml:space="preserve">would return higher levels </w:t>
      </w:r>
      <w:r w:rsidR="00600E45">
        <w:rPr>
          <w:rStyle w:val="eop"/>
          <w:rFonts w:eastAsiaTheme="majorEastAsia"/>
        </w:rPr>
        <w:t>than the BM method</w:t>
      </w:r>
      <w:r w:rsidR="00CE48E1">
        <w:rPr>
          <w:rStyle w:val="eop"/>
          <w:rFonts w:eastAsiaTheme="majorEastAsia"/>
        </w:rPr>
        <w:t xml:space="preserve"> </w:t>
      </w:r>
      <w:r w:rsidR="00AE7FF3">
        <w:rPr>
          <w:rStyle w:val="eop"/>
          <w:rFonts w:eastAsiaTheme="majorEastAsia"/>
        </w:rPr>
        <w:t xml:space="preserve">is </w:t>
      </w:r>
      <w:r w:rsidR="00600E45">
        <w:rPr>
          <w:rStyle w:val="eop"/>
          <w:rFonts w:eastAsiaTheme="majorEastAsia"/>
        </w:rPr>
        <w:t xml:space="preserve">an important </w:t>
      </w:r>
      <w:r w:rsidR="0015686C">
        <w:rPr>
          <w:rStyle w:val="eop"/>
          <w:rFonts w:eastAsiaTheme="majorEastAsia"/>
        </w:rPr>
        <w:t xml:space="preserve">in drawing conclusions from the analysis. There are several reasons </w:t>
      </w:r>
      <w:r w:rsidR="00D13C82">
        <w:rPr>
          <w:rStyle w:val="eop"/>
          <w:rFonts w:eastAsiaTheme="majorEastAsia"/>
        </w:rPr>
        <w:t xml:space="preserve">which may explain this variability. </w:t>
      </w:r>
    </w:p>
    <w:p w14:paraId="215B2F89" w14:textId="77777777" w:rsidR="004A095D" w:rsidRDefault="004A095D" w:rsidP="00CB64D2">
      <w:pPr>
        <w:pStyle w:val="paragraph"/>
        <w:spacing w:before="0" w:beforeAutospacing="0" w:after="0" w:afterAutospacing="0"/>
        <w:textAlignment w:val="baseline"/>
        <w:rPr>
          <w:rStyle w:val="eop"/>
          <w:rFonts w:eastAsiaTheme="majorEastAsia"/>
        </w:rPr>
      </w:pPr>
    </w:p>
    <w:p w14:paraId="7B323628" w14:textId="5074945D" w:rsidR="004A095D" w:rsidRDefault="00D12DD3" w:rsidP="00CB64D2">
      <w:pPr>
        <w:pStyle w:val="paragraph"/>
        <w:spacing w:before="0" w:beforeAutospacing="0" w:after="0" w:afterAutospacing="0"/>
        <w:textAlignment w:val="baseline"/>
        <w:rPr>
          <w:rStyle w:val="eop"/>
          <w:rFonts w:eastAsiaTheme="majorEastAsia"/>
        </w:rPr>
      </w:pPr>
      <w:r>
        <w:rPr>
          <w:rStyle w:val="eop"/>
          <w:rFonts w:eastAsiaTheme="majorEastAsia"/>
        </w:rPr>
        <w:t xml:space="preserve">The variability may </w:t>
      </w:r>
      <w:r w:rsidR="00A40E18">
        <w:rPr>
          <w:rStyle w:val="eop"/>
          <w:rFonts w:eastAsiaTheme="majorEastAsia"/>
        </w:rPr>
        <w:t xml:space="preserve">be impacted by the ability of the POT method to capture a higher number of very extreme events which may </w:t>
      </w:r>
      <w:r w:rsidR="00C46BE0">
        <w:rPr>
          <w:rStyle w:val="eop"/>
          <w:rFonts w:eastAsiaTheme="majorEastAsia"/>
        </w:rPr>
        <w:t xml:space="preserve">cause high sea surges multiple times </w:t>
      </w:r>
      <w:r w:rsidR="0065599C">
        <w:rPr>
          <w:rStyle w:val="eop"/>
          <w:rFonts w:eastAsiaTheme="majorEastAsia"/>
        </w:rPr>
        <w:t xml:space="preserve">over the course of days. </w:t>
      </w:r>
      <w:r w:rsidR="00A27C7D">
        <w:rPr>
          <w:rStyle w:val="eop"/>
          <w:rFonts w:eastAsiaTheme="majorEastAsia"/>
        </w:rPr>
        <w:t xml:space="preserve">This more detailed view may be accounting for high-magnitude events which would only be counted once in </w:t>
      </w:r>
      <w:r w:rsidR="009636FE">
        <w:rPr>
          <w:rStyle w:val="eop"/>
          <w:rFonts w:eastAsiaTheme="majorEastAsia"/>
        </w:rPr>
        <w:t>the BM method, which takes only the maximum result.</w:t>
      </w:r>
    </w:p>
    <w:p w14:paraId="177939AD" w14:textId="77777777" w:rsidR="009636FE" w:rsidRDefault="009636FE" w:rsidP="00CB64D2">
      <w:pPr>
        <w:pStyle w:val="paragraph"/>
        <w:spacing w:before="0" w:beforeAutospacing="0" w:after="0" w:afterAutospacing="0"/>
        <w:textAlignment w:val="baseline"/>
        <w:rPr>
          <w:rStyle w:val="eop"/>
          <w:rFonts w:eastAsiaTheme="majorEastAsia"/>
        </w:rPr>
      </w:pPr>
    </w:p>
    <w:p w14:paraId="2C73F12A" w14:textId="0110F5BF" w:rsidR="009636FE" w:rsidRDefault="00B76665" w:rsidP="00CB64D2">
      <w:pPr>
        <w:pStyle w:val="paragraph"/>
        <w:spacing w:before="0" w:beforeAutospacing="0" w:after="0" w:afterAutospacing="0"/>
        <w:textAlignment w:val="baseline"/>
        <w:rPr>
          <w:rStyle w:val="eop"/>
          <w:rFonts w:eastAsiaTheme="majorEastAsia"/>
        </w:rPr>
      </w:pPr>
      <w:r>
        <w:rPr>
          <w:rStyle w:val="eop"/>
          <w:rFonts w:eastAsiaTheme="majorEastAsia"/>
        </w:rPr>
        <w:t>There may also be statistic modelling differences. The POT method</w:t>
      </w:r>
      <w:r w:rsidR="00167933">
        <w:rPr>
          <w:rStyle w:val="eop"/>
          <w:rFonts w:eastAsiaTheme="majorEastAsia"/>
        </w:rPr>
        <w:t xml:space="preserve"> uses a Generalised Pareto Distribution which fits the tail of the data more </w:t>
      </w:r>
      <w:r w:rsidR="0095391A">
        <w:rPr>
          <w:rStyle w:val="eop"/>
          <w:rFonts w:eastAsiaTheme="majorEastAsia"/>
        </w:rPr>
        <w:t xml:space="preserve">precisely by using multiple exceedances. This GPD tail is more sensitive to </w:t>
      </w:r>
      <w:r w:rsidR="001C4636">
        <w:rPr>
          <w:rStyle w:val="eop"/>
          <w:rFonts w:eastAsiaTheme="majorEastAsia"/>
        </w:rPr>
        <w:t>rare, high extremes which can result in higher estimated return levels</w:t>
      </w:r>
      <w:r w:rsidR="00F51DFD">
        <w:rPr>
          <w:rStyle w:val="eop"/>
          <w:rFonts w:eastAsiaTheme="majorEastAsia"/>
        </w:rPr>
        <w:t xml:space="preserve">, especially for longer return periods. </w:t>
      </w:r>
    </w:p>
    <w:p w14:paraId="13387F02" w14:textId="77777777" w:rsidR="00F51DFD" w:rsidRDefault="00F51DFD" w:rsidP="00CB64D2">
      <w:pPr>
        <w:pStyle w:val="paragraph"/>
        <w:spacing w:before="0" w:beforeAutospacing="0" w:after="0" w:afterAutospacing="0"/>
        <w:textAlignment w:val="baseline"/>
        <w:rPr>
          <w:rStyle w:val="eop"/>
          <w:rFonts w:eastAsiaTheme="majorEastAsia"/>
        </w:rPr>
      </w:pPr>
    </w:p>
    <w:p w14:paraId="18D8C26D" w14:textId="2CD8078B" w:rsidR="00E32958" w:rsidRDefault="00E32958" w:rsidP="00CB64D2">
      <w:pPr>
        <w:pStyle w:val="paragraph"/>
        <w:spacing w:before="0" w:beforeAutospacing="0" w:after="0" w:afterAutospacing="0"/>
        <w:textAlignment w:val="baseline"/>
        <w:rPr>
          <w:rStyle w:val="eop"/>
          <w:rFonts w:eastAsiaTheme="majorEastAsia"/>
        </w:rPr>
      </w:pPr>
      <w:r>
        <w:rPr>
          <w:rStyle w:val="eop"/>
          <w:rFonts w:eastAsiaTheme="majorEastAsia"/>
        </w:rPr>
        <w:t>The threshold selection is crucial in the POT analysis. A</w:t>
      </w:r>
      <w:r w:rsidR="00D31D5D">
        <w:rPr>
          <w:rStyle w:val="eop"/>
          <w:rFonts w:eastAsiaTheme="majorEastAsia"/>
        </w:rPr>
        <w:t xml:space="preserve"> lower threshold will include </w:t>
      </w:r>
      <w:r w:rsidR="00856237">
        <w:rPr>
          <w:rStyle w:val="eop"/>
          <w:rFonts w:eastAsiaTheme="majorEastAsia"/>
        </w:rPr>
        <w:t>more moderate events, while</w:t>
      </w:r>
      <w:r>
        <w:rPr>
          <w:rStyle w:val="eop"/>
          <w:rFonts w:eastAsiaTheme="majorEastAsia"/>
        </w:rPr>
        <w:t xml:space="preserve"> higher </w:t>
      </w:r>
      <w:r w:rsidR="00D31D5D">
        <w:rPr>
          <w:rStyle w:val="eop"/>
          <w:rFonts w:eastAsiaTheme="majorEastAsia"/>
        </w:rPr>
        <w:t>threshold</w:t>
      </w:r>
      <w:r w:rsidR="00856237">
        <w:rPr>
          <w:rStyle w:val="eop"/>
          <w:rFonts w:eastAsiaTheme="majorEastAsia"/>
        </w:rPr>
        <w:t>s</w:t>
      </w:r>
      <w:r w:rsidR="00D31D5D">
        <w:rPr>
          <w:rStyle w:val="eop"/>
          <w:rFonts w:eastAsiaTheme="majorEastAsia"/>
        </w:rPr>
        <w:t xml:space="preserve"> will focus on more extreme values</w:t>
      </w:r>
      <w:r w:rsidR="00856237">
        <w:rPr>
          <w:rStyle w:val="eop"/>
          <w:rFonts w:eastAsiaTheme="majorEastAsia"/>
        </w:rPr>
        <w:t xml:space="preserve">. The threshold </w:t>
      </w:r>
      <w:r w:rsidR="00856237">
        <w:rPr>
          <w:rStyle w:val="eop"/>
          <w:rFonts w:eastAsiaTheme="majorEastAsia"/>
        </w:rPr>
        <w:lastRenderedPageBreak/>
        <w:t>used in this case is a 99</w:t>
      </w:r>
      <w:r w:rsidR="00856237" w:rsidRPr="00856237">
        <w:rPr>
          <w:rStyle w:val="eop"/>
          <w:rFonts w:eastAsiaTheme="majorEastAsia"/>
          <w:vertAlign w:val="superscript"/>
        </w:rPr>
        <w:t>th</w:t>
      </w:r>
      <w:r w:rsidR="00856237">
        <w:rPr>
          <w:rStyle w:val="eop"/>
          <w:rFonts w:eastAsiaTheme="majorEastAsia"/>
        </w:rPr>
        <w:t xml:space="preserve"> percentile, which could be including </w:t>
      </w:r>
      <w:r w:rsidR="00FF1D35">
        <w:rPr>
          <w:rStyle w:val="eop"/>
          <w:rFonts w:eastAsiaTheme="majorEastAsia"/>
        </w:rPr>
        <w:t>only the highest data points, causing the return levels to rise.</w:t>
      </w:r>
    </w:p>
    <w:p w14:paraId="412E22D0" w14:textId="77777777" w:rsidR="00A16611" w:rsidRDefault="00A16611" w:rsidP="00CB64D2">
      <w:pPr>
        <w:pStyle w:val="paragraph"/>
        <w:spacing w:before="0" w:beforeAutospacing="0" w:after="0" w:afterAutospacing="0"/>
        <w:textAlignment w:val="baseline"/>
        <w:rPr>
          <w:rStyle w:val="eop"/>
          <w:rFonts w:eastAsiaTheme="majorEastAsia"/>
        </w:rPr>
      </w:pPr>
    </w:p>
    <w:p w14:paraId="1ECE7136" w14:textId="52828F31" w:rsidR="00A16611" w:rsidRDefault="004673A9" w:rsidP="00CB64D2">
      <w:pPr>
        <w:pStyle w:val="paragraph"/>
        <w:spacing w:before="0" w:beforeAutospacing="0" w:after="0" w:afterAutospacing="0"/>
        <w:textAlignment w:val="baseline"/>
        <w:rPr>
          <w:rStyle w:val="eop"/>
          <w:rFonts w:eastAsiaTheme="majorEastAsia"/>
        </w:rPr>
      </w:pPr>
      <w:r>
        <w:rPr>
          <w:rStyle w:val="eop"/>
          <w:rFonts w:eastAsiaTheme="majorEastAsia"/>
        </w:rPr>
        <w:t>Ultimately, t</w:t>
      </w:r>
      <w:r w:rsidR="003B4E8F">
        <w:rPr>
          <w:rStyle w:val="eop"/>
          <w:rFonts w:eastAsiaTheme="majorEastAsia"/>
        </w:rPr>
        <w:t xml:space="preserve">he variability in extreme values is likely to influence the higher return levels. </w:t>
      </w:r>
      <w:r w:rsidR="00BB53C9">
        <w:rPr>
          <w:rStyle w:val="eop"/>
          <w:rFonts w:eastAsiaTheme="majorEastAsia"/>
        </w:rPr>
        <w:t xml:space="preserve">Regions with high variability or more frequent severe events are captured better by the POT. </w:t>
      </w:r>
      <w:r w:rsidR="00D36FF0">
        <w:rPr>
          <w:rStyle w:val="eop"/>
          <w:rFonts w:eastAsiaTheme="majorEastAsia"/>
        </w:rPr>
        <w:t>This will cause the fitted distribution to predict higher return levels as it is more sensitive to extreme data</w:t>
      </w:r>
      <w:r w:rsidR="00EB1E87">
        <w:rPr>
          <w:rStyle w:val="eop"/>
          <w:rFonts w:eastAsiaTheme="majorEastAsia"/>
        </w:rPr>
        <w:t>,</w:t>
      </w:r>
      <w:r w:rsidR="00D36FF0">
        <w:rPr>
          <w:rStyle w:val="eop"/>
          <w:rFonts w:eastAsiaTheme="majorEastAsia"/>
        </w:rPr>
        <w:t xml:space="preserve"> </w:t>
      </w:r>
      <w:r w:rsidR="00EB1E87">
        <w:rPr>
          <w:rStyle w:val="eop"/>
          <w:rFonts w:eastAsiaTheme="majorEastAsia"/>
        </w:rPr>
        <w:t>e</w:t>
      </w:r>
      <w:r w:rsidR="00D36FF0">
        <w:rPr>
          <w:rStyle w:val="eop"/>
          <w:rFonts w:eastAsiaTheme="majorEastAsia"/>
        </w:rPr>
        <w:t xml:space="preserve">specially when choosing a high threshold. </w:t>
      </w:r>
    </w:p>
    <w:p w14:paraId="0811120B" w14:textId="77777777" w:rsidR="00322A2F" w:rsidRDefault="00322A2F" w:rsidP="00CB64D2">
      <w:pPr>
        <w:pStyle w:val="paragraph"/>
        <w:spacing w:before="0" w:beforeAutospacing="0" w:after="0" w:afterAutospacing="0"/>
        <w:textAlignment w:val="baseline"/>
        <w:rPr>
          <w:rStyle w:val="eop"/>
          <w:rFonts w:eastAsiaTheme="majorEastAsia"/>
        </w:rPr>
      </w:pPr>
    </w:p>
    <w:p w14:paraId="1FE9A660" w14:textId="2CACF91E" w:rsidR="00283BAE" w:rsidRPr="00E41687" w:rsidRDefault="00E41687" w:rsidP="00CB64D2">
      <w:pPr>
        <w:pStyle w:val="paragraph"/>
        <w:spacing w:before="0" w:beforeAutospacing="0" w:after="0" w:afterAutospacing="0"/>
        <w:textAlignment w:val="baseline"/>
        <w:rPr>
          <w:rStyle w:val="eop"/>
          <w:rFonts w:eastAsiaTheme="majorEastAsia"/>
          <w:b/>
          <w:bCs/>
        </w:rPr>
      </w:pPr>
      <w:r w:rsidRPr="00E41687">
        <w:rPr>
          <w:rStyle w:val="eop"/>
          <w:rFonts w:eastAsiaTheme="majorEastAsia"/>
          <w:b/>
          <w:bCs/>
        </w:rPr>
        <w:t>Interpretation of Results</w:t>
      </w:r>
    </w:p>
    <w:p w14:paraId="13A10EBF" w14:textId="02A3155E" w:rsidR="00E41687" w:rsidRDefault="00E41687" w:rsidP="00E41687">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E41687">
        <w:rPr>
          <w:rFonts w:ascii="Times New Roman" w:eastAsia="Times New Roman" w:hAnsi="Times New Roman" w:cs="Times New Roman"/>
          <w:kern w:val="0"/>
          <w:sz w:val="24"/>
          <w:szCs w:val="24"/>
          <w:lang w:val="en-GB" w:eastAsia="en-GB"/>
          <w14:ligatures w14:val="none"/>
        </w:rPr>
        <w:t xml:space="preserve">Given that </w:t>
      </w:r>
      <w:r>
        <w:rPr>
          <w:rFonts w:ascii="Times New Roman" w:eastAsia="Times New Roman" w:hAnsi="Times New Roman" w:cs="Times New Roman"/>
          <w:kern w:val="0"/>
          <w:sz w:val="24"/>
          <w:szCs w:val="24"/>
          <w:lang w:val="en-GB" w:eastAsia="en-GB"/>
          <w14:ligatures w14:val="none"/>
        </w:rPr>
        <w:t xml:space="preserve">POT </w:t>
      </w:r>
      <w:r w:rsidRPr="00E41687">
        <w:rPr>
          <w:rFonts w:ascii="Times New Roman" w:eastAsia="Times New Roman" w:hAnsi="Times New Roman" w:cs="Times New Roman"/>
          <w:kern w:val="0"/>
          <w:sz w:val="24"/>
          <w:szCs w:val="24"/>
          <w:lang w:val="en-GB" w:eastAsia="en-GB"/>
          <w14:ligatures w14:val="none"/>
        </w:rPr>
        <w:t xml:space="preserve">is yielding higher return levels than BM in </w:t>
      </w:r>
      <w:r>
        <w:rPr>
          <w:rFonts w:ascii="Times New Roman" w:eastAsia="Times New Roman" w:hAnsi="Times New Roman" w:cs="Times New Roman"/>
          <w:kern w:val="0"/>
          <w:sz w:val="24"/>
          <w:szCs w:val="24"/>
          <w:lang w:val="en-GB" w:eastAsia="en-GB"/>
          <w14:ligatures w14:val="none"/>
        </w:rPr>
        <w:t>this</w:t>
      </w:r>
      <w:r w:rsidRPr="00E41687">
        <w:rPr>
          <w:rFonts w:ascii="Times New Roman" w:eastAsia="Times New Roman" w:hAnsi="Times New Roman" w:cs="Times New Roman"/>
          <w:kern w:val="0"/>
          <w:sz w:val="24"/>
          <w:szCs w:val="24"/>
          <w:lang w:val="en-GB" w:eastAsia="en-GB"/>
          <w14:ligatures w14:val="none"/>
        </w:rPr>
        <w:t xml:space="preserve"> analysis, this might indicate several insights about the coastal clusters:</w:t>
      </w:r>
    </w:p>
    <w:p w14:paraId="0457EED0" w14:textId="20F3A2C1" w:rsidR="007D0942" w:rsidRPr="0045145E" w:rsidRDefault="00D55B8E" w:rsidP="00E41687">
      <w:pPr>
        <w:spacing w:before="100" w:beforeAutospacing="1" w:after="100" w:afterAutospacing="1" w:line="240" w:lineRule="auto"/>
        <w:rPr>
          <w:rFonts w:ascii="Times New Roman" w:eastAsia="Times New Roman" w:hAnsi="Times New Roman" w:cs="Times New Roman"/>
          <w:i/>
          <w:iCs/>
          <w:kern w:val="0"/>
          <w:sz w:val="24"/>
          <w:szCs w:val="24"/>
          <w:lang w:val="en-GB" w:eastAsia="en-GB"/>
          <w14:ligatures w14:val="none"/>
        </w:rPr>
      </w:pPr>
      <w:r w:rsidRPr="0045145E">
        <w:rPr>
          <w:rFonts w:ascii="Times New Roman" w:eastAsia="Times New Roman" w:hAnsi="Times New Roman" w:cs="Times New Roman"/>
          <w:i/>
          <w:iCs/>
          <w:kern w:val="0"/>
          <w:sz w:val="24"/>
          <w:szCs w:val="24"/>
          <w:lang w:val="en-GB" w:eastAsia="en-GB"/>
          <w14:ligatures w14:val="none"/>
        </w:rPr>
        <w:t>POT Sensitivity to Frequent Extremes</w:t>
      </w:r>
    </w:p>
    <w:p w14:paraId="720F5EE4" w14:textId="26F67366" w:rsidR="005A3DCE" w:rsidRDefault="005A3DCE" w:rsidP="0045145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45145E">
        <w:rPr>
          <w:rFonts w:ascii="Times New Roman" w:eastAsia="Times New Roman" w:hAnsi="Times New Roman" w:cs="Times New Roman"/>
          <w:kern w:val="0"/>
          <w:sz w:val="24"/>
          <w:szCs w:val="24"/>
          <w:lang w:val="en-GB" w:eastAsia="en-GB"/>
          <w14:ligatures w14:val="none"/>
        </w:rPr>
        <w:t xml:space="preserve">The POT leading to higher return levels suggests that there are </w:t>
      </w:r>
      <w:r w:rsidR="00034E64" w:rsidRPr="0045145E">
        <w:rPr>
          <w:rFonts w:ascii="Times New Roman" w:eastAsia="Times New Roman" w:hAnsi="Times New Roman" w:cs="Times New Roman"/>
          <w:kern w:val="0"/>
          <w:sz w:val="24"/>
          <w:szCs w:val="24"/>
          <w:lang w:val="en-GB" w:eastAsia="en-GB"/>
          <w14:ligatures w14:val="none"/>
        </w:rPr>
        <w:t xml:space="preserve">frequent significant surges </w:t>
      </w:r>
      <w:r w:rsidR="006B3C2A" w:rsidRPr="0045145E">
        <w:rPr>
          <w:rFonts w:ascii="Times New Roman" w:eastAsia="Times New Roman" w:hAnsi="Times New Roman" w:cs="Times New Roman"/>
          <w:kern w:val="0"/>
          <w:sz w:val="24"/>
          <w:szCs w:val="24"/>
          <w:lang w:val="en-GB" w:eastAsia="en-GB"/>
          <w14:ligatures w14:val="none"/>
        </w:rPr>
        <w:t xml:space="preserve">in </w:t>
      </w:r>
      <w:r w:rsidR="00FF5BE1" w:rsidRPr="0045145E">
        <w:rPr>
          <w:rFonts w:ascii="Times New Roman" w:eastAsia="Times New Roman" w:hAnsi="Times New Roman" w:cs="Times New Roman"/>
          <w:kern w:val="0"/>
          <w:sz w:val="24"/>
          <w:szCs w:val="24"/>
          <w:lang w:val="en-GB" w:eastAsia="en-GB"/>
          <w14:ligatures w14:val="none"/>
        </w:rPr>
        <w:t>the majority of locations around the coastline</w:t>
      </w:r>
      <w:r w:rsidR="00037957" w:rsidRPr="0045145E">
        <w:rPr>
          <w:rFonts w:ascii="Times New Roman" w:eastAsia="Times New Roman" w:hAnsi="Times New Roman" w:cs="Times New Roman"/>
          <w:kern w:val="0"/>
          <w:sz w:val="24"/>
          <w:szCs w:val="24"/>
          <w:lang w:val="en-GB" w:eastAsia="en-GB"/>
          <w14:ligatures w14:val="none"/>
        </w:rPr>
        <w:t xml:space="preserve">, and indicates that for locations where this is true, </w:t>
      </w:r>
      <w:r w:rsidR="00074EC3" w:rsidRPr="0045145E">
        <w:rPr>
          <w:rFonts w:ascii="Times New Roman" w:eastAsia="Times New Roman" w:hAnsi="Times New Roman" w:cs="Times New Roman"/>
          <w:kern w:val="0"/>
          <w:sz w:val="24"/>
          <w:szCs w:val="24"/>
          <w:lang w:val="en-GB" w:eastAsia="en-GB"/>
          <w14:ligatures w14:val="none"/>
        </w:rPr>
        <w:t>consistent moderate to extreme events are more likely</w:t>
      </w:r>
      <w:r w:rsidR="00105248">
        <w:rPr>
          <w:rFonts w:ascii="Times New Roman" w:eastAsia="Times New Roman" w:hAnsi="Times New Roman" w:cs="Times New Roman"/>
          <w:kern w:val="0"/>
          <w:sz w:val="24"/>
          <w:szCs w:val="24"/>
          <w:lang w:val="en-GB" w:eastAsia="en-GB"/>
          <w14:ligatures w14:val="none"/>
        </w:rPr>
        <w:t xml:space="preserve">. </w:t>
      </w:r>
      <w:r w:rsidR="00074EC3" w:rsidRPr="0045145E">
        <w:rPr>
          <w:rFonts w:ascii="Times New Roman" w:eastAsia="Times New Roman" w:hAnsi="Times New Roman" w:cs="Times New Roman"/>
          <w:kern w:val="0"/>
          <w:sz w:val="24"/>
          <w:szCs w:val="24"/>
          <w:lang w:val="en-GB" w:eastAsia="en-GB"/>
          <w14:ligatures w14:val="none"/>
        </w:rPr>
        <w:t>This sensitivity means that the POT captures the clustering of extreme events</w:t>
      </w:r>
      <w:r w:rsidR="00061EC0" w:rsidRPr="0045145E">
        <w:rPr>
          <w:rFonts w:ascii="Times New Roman" w:eastAsia="Times New Roman" w:hAnsi="Times New Roman" w:cs="Times New Roman"/>
          <w:kern w:val="0"/>
          <w:sz w:val="24"/>
          <w:szCs w:val="24"/>
          <w:lang w:val="en-GB" w:eastAsia="en-GB"/>
          <w14:ligatures w14:val="none"/>
        </w:rPr>
        <w:t xml:space="preserve"> better, which is crucial in understanding the overall exposure and risk.</w:t>
      </w:r>
    </w:p>
    <w:p w14:paraId="703620B0" w14:textId="7657CB8F" w:rsidR="00105248" w:rsidRDefault="004F6299" w:rsidP="00105248">
      <w:pPr>
        <w:spacing w:before="100" w:beforeAutospacing="1" w:after="100" w:afterAutospacing="1" w:line="240" w:lineRule="auto"/>
        <w:jc w:val="center"/>
        <w:rPr>
          <w:rFonts w:ascii="Times New Roman" w:eastAsia="Times New Roman" w:hAnsi="Times New Roman" w:cs="Times New Roman"/>
          <w:kern w:val="0"/>
          <w:sz w:val="24"/>
          <w:szCs w:val="24"/>
          <w:lang w:val="en-GB" w:eastAsia="en-GB"/>
          <w14:ligatures w14:val="none"/>
        </w:rPr>
      </w:pPr>
      <w:commentRangeStart w:id="225"/>
      <w:r>
        <w:rPr>
          <w:rFonts w:ascii="Times New Roman" w:eastAsia="Times New Roman" w:hAnsi="Times New Roman" w:cs="Times New Roman"/>
          <w:noProof/>
          <w:kern w:val="0"/>
          <w:sz w:val="24"/>
          <w:szCs w:val="24"/>
          <w:lang w:val="en-GB" w:eastAsia="en-GB"/>
          <w14:ligatures w14:val="none"/>
        </w:rPr>
        <w:drawing>
          <wp:inline distT="0" distB="0" distL="0" distR="0" wp14:anchorId="31BAB441" wp14:editId="78FA7E62">
            <wp:extent cx="2667000" cy="3903358"/>
            <wp:effectExtent l="0" t="0" r="0" b="1905"/>
            <wp:docPr id="5075759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3">
                      <a:extLst>
                        <a:ext uri="{28A0092B-C50C-407E-A947-70E740481C1C}">
                          <a14:useLocalDpi xmlns:a14="http://schemas.microsoft.com/office/drawing/2010/main" val="0"/>
                        </a:ext>
                      </a:extLst>
                    </a:blip>
                    <a:srcRect l="29349" t="1778" r="29234"/>
                    <a:stretch/>
                  </pic:blipFill>
                  <pic:spPr bwMode="auto">
                    <a:xfrm>
                      <a:off x="0" y="0"/>
                      <a:ext cx="2670304" cy="3908193"/>
                    </a:xfrm>
                    <a:prstGeom prst="rect">
                      <a:avLst/>
                    </a:prstGeom>
                    <a:noFill/>
                    <a:ln>
                      <a:noFill/>
                    </a:ln>
                    <a:extLst>
                      <a:ext uri="{53640926-AAD7-44D8-BBD7-CCE9431645EC}">
                        <a14:shadowObscured xmlns:a14="http://schemas.microsoft.com/office/drawing/2010/main"/>
                      </a:ext>
                    </a:extLst>
                  </pic:spPr>
                </pic:pic>
              </a:graphicData>
            </a:graphic>
          </wp:inline>
        </w:drawing>
      </w:r>
      <w:commentRangeEnd w:id="225"/>
      <w:r w:rsidR="00977697">
        <w:rPr>
          <w:rStyle w:val="CommentReference"/>
        </w:rPr>
        <w:commentReference w:id="225"/>
      </w:r>
    </w:p>
    <w:p w14:paraId="0F88045A" w14:textId="2D78B106" w:rsidR="00B024E7" w:rsidRDefault="00B024E7" w:rsidP="00105248">
      <w:pPr>
        <w:spacing w:before="100" w:beforeAutospacing="1" w:after="100" w:afterAutospacing="1" w:line="240" w:lineRule="auto"/>
        <w:jc w:val="center"/>
        <w:rPr>
          <w:rFonts w:ascii="Times New Roman" w:eastAsia="Times New Roman" w:hAnsi="Times New Roman" w:cs="Times New Roman"/>
          <w:i/>
          <w:iCs/>
          <w:kern w:val="0"/>
          <w:sz w:val="24"/>
          <w:szCs w:val="24"/>
          <w:lang w:val="en-GB" w:eastAsia="en-GB"/>
          <w14:ligatures w14:val="none"/>
        </w:rPr>
      </w:pPr>
      <w:r w:rsidRPr="00E73D12">
        <w:rPr>
          <w:rFonts w:ascii="Times New Roman" w:eastAsia="Times New Roman" w:hAnsi="Times New Roman" w:cs="Times New Roman"/>
          <w:i/>
          <w:iCs/>
          <w:kern w:val="0"/>
          <w:sz w:val="24"/>
          <w:szCs w:val="24"/>
          <w:lang w:val="en-GB" w:eastAsia="en-GB"/>
          <w14:ligatures w14:val="none"/>
        </w:rPr>
        <w:t xml:space="preserve">Figure 14: </w:t>
      </w:r>
      <w:r w:rsidR="00727179" w:rsidRPr="00E73D12">
        <w:rPr>
          <w:rFonts w:ascii="Times New Roman" w:eastAsia="Times New Roman" w:hAnsi="Times New Roman" w:cs="Times New Roman"/>
          <w:i/>
          <w:iCs/>
          <w:kern w:val="0"/>
          <w:sz w:val="24"/>
          <w:szCs w:val="24"/>
          <w:lang w:val="en-GB" w:eastAsia="en-GB"/>
          <w14:ligatures w14:val="none"/>
        </w:rPr>
        <w:t xml:space="preserve">Map showing </w:t>
      </w:r>
      <w:r w:rsidR="00E73D12" w:rsidRPr="00E73D12">
        <w:rPr>
          <w:rFonts w:ascii="Times New Roman" w:eastAsia="Times New Roman" w:hAnsi="Times New Roman" w:cs="Times New Roman"/>
          <w:i/>
          <w:iCs/>
          <w:kern w:val="0"/>
          <w:sz w:val="24"/>
          <w:szCs w:val="24"/>
          <w:lang w:val="en-GB" w:eastAsia="en-GB"/>
          <w14:ligatures w14:val="none"/>
        </w:rPr>
        <w:t>which locations yield higher 5-year return levels for the POT method vs the BM method</w:t>
      </w:r>
      <w:r w:rsidR="00380499">
        <w:rPr>
          <w:rFonts w:ascii="Times New Roman" w:eastAsia="Times New Roman" w:hAnsi="Times New Roman" w:cs="Times New Roman"/>
          <w:i/>
          <w:iCs/>
          <w:kern w:val="0"/>
          <w:sz w:val="24"/>
          <w:szCs w:val="24"/>
          <w:lang w:val="en-GB" w:eastAsia="en-GB"/>
          <w14:ligatures w14:val="none"/>
        </w:rPr>
        <w:t>.</w:t>
      </w:r>
    </w:p>
    <w:p w14:paraId="5330B633" w14:textId="77777777" w:rsidR="00380499" w:rsidRDefault="00380499" w:rsidP="00105248">
      <w:pPr>
        <w:spacing w:before="100" w:beforeAutospacing="1" w:after="100" w:afterAutospacing="1" w:line="240" w:lineRule="auto"/>
        <w:jc w:val="center"/>
        <w:rPr>
          <w:rFonts w:ascii="Times New Roman" w:eastAsia="Times New Roman" w:hAnsi="Times New Roman" w:cs="Times New Roman"/>
          <w:i/>
          <w:iCs/>
          <w:kern w:val="0"/>
          <w:sz w:val="24"/>
          <w:szCs w:val="24"/>
          <w:lang w:val="en-GB" w:eastAsia="en-GB"/>
          <w14:ligatures w14:val="none"/>
        </w:rPr>
      </w:pPr>
    </w:p>
    <w:p w14:paraId="0F92802B" w14:textId="4C580084" w:rsidR="00380499" w:rsidRDefault="00380499" w:rsidP="00380499">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Pr>
          <w:rFonts w:ascii="Times New Roman" w:eastAsia="Times New Roman" w:hAnsi="Times New Roman" w:cs="Times New Roman"/>
          <w:kern w:val="0"/>
          <w:sz w:val="24"/>
          <w:szCs w:val="24"/>
          <w:lang w:val="en-GB" w:eastAsia="en-GB"/>
          <w14:ligatures w14:val="none"/>
        </w:rPr>
        <w:lastRenderedPageBreak/>
        <w:t>Figure 14 illustrates a comparison</w:t>
      </w:r>
      <w:r w:rsidR="00C17B07">
        <w:rPr>
          <w:rFonts w:ascii="Times New Roman" w:eastAsia="Times New Roman" w:hAnsi="Times New Roman" w:cs="Times New Roman"/>
          <w:kern w:val="0"/>
          <w:sz w:val="24"/>
          <w:szCs w:val="24"/>
          <w:lang w:val="en-GB" w:eastAsia="en-GB"/>
          <w14:ligatures w14:val="none"/>
        </w:rPr>
        <w:t xml:space="preserve"> of the 5-year return levels calculated using both methods. Red areas show where the 5-year return level was higher for POT than BM, a</w:t>
      </w:r>
      <w:r w:rsidR="006955F7">
        <w:rPr>
          <w:rFonts w:ascii="Times New Roman" w:eastAsia="Times New Roman" w:hAnsi="Times New Roman" w:cs="Times New Roman"/>
          <w:kern w:val="0"/>
          <w:sz w:val="24"/>
          <w:szCs w:val="24"/>
          <w:lang w:val="en-GB" w:eastAsia="en-GB"/>
          <w14:ligatures w14:val="none"/>
        </w:rPr>
        <w:t>nd</w:t>
      </w:r>
      <w:r w:rsidR="00C17B07">
        <w:rPr>
          <w:rFonts w:ascii="Times New Roman" w:eastAsia="Times New Roman" w:hAnsi="Times New Roman" w:cs="Times New Roman"/>
          <w:kern w:val="0"/>
          <w:sz w:val="24"/>
          <w:szCs w:val="24"/>
          <w:lang w:val="en-GB" w:eastAsia="en-GB"/>
          <w14:ligatures w14:val="none"/>
        </w:rPr>
        <w:t xml:space="preserve"> the yellow shows vice versa. </w:t>
      </w:r>
      <w:r w:rsidR="006955F7">
        <w:rPr>
          <w:rFonts w:ascii="Times New Roman" w:eastAsia="Times New Roman" w:hAnsi="Times New Roman" w:cs="Times New Roman"/>
          <w:kern w:val="0"/>
          <w:sz w:val="24"/>
          <w:szCs w:val="24"/>
          <w:lang w:val="en-GB" w:eastAsia="en-GB"/>
          <w14:ligatures w14:val="none"/>
        </w:rPr>
        <w:t>The red areas are suggestive</w:t>
      </w:r>
      <w:r w:rsidR="000F5A9F">
        <w:rPr>
          <w:rFonts w:ascii="Times New Roman" w:eastAsia="Times New Roman" w:hAnsi="Times New Roman" w:cs="Times New Roman"/>
          <w:kern w:val="0"/>
          <w:sz w:val="24"/>
          <w:szCs w:val="24"/>
          <w:lang w:val="en-GB" w:eastAsia="en-GB"/>
          <w14:ligatures w14:val="none"/>
        </w:rPr>
        <w:t>ly more prone to frequent significant sea level surges. The yellow areas</w:t>
      </w:r>
      <w:r w:rsidR="00077D1C">
        <w:rPr>
          <w:rFonts w:ascii="Times New Roman" w:eastAsia="Times New Roman" w:hAnsi="Times New Roman" w:cs="Times New Roman"/>
          <w:kern w:val="0"/>
          <w:sz w:val="24"/>
          <w:szCs w:val="24"/>
          <w:lang w:val="en-GB" w:eastAsia="en-GB"/>
          <w14:ligatures w14:val="none"/>
        </w:rPr>
        <w:t xml:space="preserve">, specifically Galway Bay, </w:t>
      </w:r>
      <w:r w:rsidR="00517A4B">
        <w:rPr>
          <w:rFonts w:ascii="Times New Roman" w:eastAsia="Times New Roman" w:hAnsi="Times New Roman" w:cs="Times New Roman"/>
          <w:kern w:val="0"/>
          <w:sz w:val="24"/>
          <w:szCs w:val="24"/>
          <w:lang w:val="en-GB" w:eastAsia="en-GB"/>
          <w14:ligatures w14:val="none"/>
        </w:rPr>
        <w:t>by comparison experience</w:t>
      </w:r>
      <w:r w:rsidR="001E558C">
        <w:rPr>
          <w:rFonts w:ascii="Times New Roman" w:eastAsia="Times New Roman" w:hAnsi="Times New Roman" w:cs="Times New Roman"/>
          <w:kern w:val="0"/>
          <w:sz w:val="24"/>
          <w:szCs w:val="24"/>
          <w:lang w:val="en-GB" w:eastAsia="en-GB"/>
          <w14:ligatures w14:val="none"/>
        </w:rPr>
        <w:t xml:space="preserve"> less common</w:t>
      </w:r>
      <w:r w:rsidR="00517A4B">
        <w:rPr>
          <w:rFonts w:ascii="Times New Roman" w:eastAsia="Times New Roman" w:hAnsi="Times New Roman" w:cs="Times New Roman"/>
          <w:kern w:val="0"/>
          <w:sz w:val="24"/>
          <w:szCs w:val="24"/>
          <w:lang w:val="en-GB" w:eastAsia="en-GB"/>
          <w14:ligatures w14:val="none"/>
        </w:rPr>
        <w:t xml:space="preserve"> but more extreme events.</w:t>
      </w:r>
    </w:p>
    <w:p w14:paraId="2A5EB654" w14:textId="79D212B0" w:rsidR="00C93B05" w:rsidRPr="00380499" w:rsidRDefault="005D39B0" w:rsidP="00380499">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Pr>
          <w:rFonts w:ascii="Times New Roman" w:eastAsia="Times New Roman" w:hAnsi="Times New Roman" w:cs="Times New Roman"/>
          <w:kern w:val="0"/>
          <w:sz w:val="24"/>
          <w:szCs w:val="24"/>
          <w:lang w:val="en-GB" w:eastAsia="en-GB"/>
          <w14:ligatures w14:val="none"/>
        </w:rPr>
        <w:t xml:space="preserve">Ultimately, </w:t>
      </w:r>
      <w:r w:rsidR="00AF5BA9">
        <w:rPr>
          <w:rFonts w:ascii="Times New Roman" w:eastAsia="Times New Roman" w:hAnsi="Times New Roman" w:cs="Times New Roman"/>
          <w:kern w:val="0"/>
          <w:sz w:val="24"/>
          <w:szCs w:val="24"/>
          <w:lang w:val="en-GB" w:eastAsia="en-GB"/>
          <w14:ligatures w14:val="none"/>
        </w:rPr>
        <w:t xml:space="preserve">the POT is considering multiple significant surges within the same year which provides a broader view of extreme event frequency. </w:t>
      </w:r>
      <w:r w:rsidR="00812CD7">
        <w:rPr>
          <w:rFonts w:ascii="Times New Roman" w:eastAsia="Times New Roman" w:hAnsi="Times New Roman" w:cs="Times New Roman"/>
          <w:kern w:val="0"/>
          <w:sz w:val="24"/>
          <w:szCs w:val="24"/>
          <w:lang w:val="en-GB" w:eastAsia="en-GB"/>
          <w14:ligatures w14:val="none"/>
        </w:rPr>
        <w:t xml:space="preserve">The BM method is sensitive to the single largest event in a year, making it influenced </w:t>
      </w:r>
      <w:r w:rsidR="004C542E">
        <w:rPr>
          <w:rFonts w:ascii="Times New Roman" w:eastAsia="Times New Roman" w:hAnsi="Times New Roman" w:cs="Times New Roman"/>
          <w:kern w:val="0"/>
          <w:sz w:val="24"/>
          <w:szCs w:val="24"/>
          <w:lang w:val="en-GB" w:eastAsia="en-GB"/>
          <w14:ligatures w14:val="none"/>
        </w:rPr>
        <w:t>by rare, exceptionally high surges. Red zones (where 5-yr return levels for POT &gt; BM</w:t>
      </w:r>
      <w:r w:rsidR="003C7C17">
        <w:rPr>
          <w:rFonts w:ascii="Times New Roman" w:eastAsia="Times New Roman" w:hAnsi="Times New Roman" w:cs="Times New Roman"/>
          <w:kern w:val="0"/>
          <w:sz w:val="24"/>
          <w:szCs w:val="24"/>
          <w:lang w:val="en-GB" w:eastAsia="en-GB"/>
          <w14:ligatures w14:val="none"/>
        </w:rPr>
        <w:t xml:space="preserve">) </w:t>
      </w:r>
      <w:r w:rsidR="00421F67">
        <w:rPr>
          <w:rFonts w:ascii="Times New Roman" w:eastAsia="Times New Roman" w:hAnsi="Times New Roman" w:cs="Times New Roman"/>
          <w:kern w:val="0"/>
          <w:sz w:val="24"/>
          <w:szCs w:val="24"/>
          <w:lang w:val="en-GB" w:eastAsia="en-GB"/>
          <w14:ligatures w14:val="none"/>
        </w:rPr>
        <w:t xml:space="preserve">have typically more frequent </w:t>
      </w:r>
      <w:r w:rsidR="00607663">
        <w:rPr>
          <w:rFonts w:ascii="Times New Roman" w:eastAsia="Times New Roman" w:hAnsi="Times New Roman" w:cs="Times New Roman"/>
          <w:kern w:val="0"/>
          <w:sz w:val="24"/>
          <w:szCs w:val="24"/>
          <w:lang w:val="en-GB" w:eastAsia="en-GB"/>
          <w14:ligatures w14:val="none"/>
        </w:rPr>
        <w:t xml:space="preserve">extreme events, while </w:t>
      </w:r>
      <w:r w:rsidR="00505A1A">
        <w:rPr>
          <w:rFonts w:ascii="Times New Roman" w:eastAsia="Times New Roman" w:hAnsi="Times New Roman" w:cs="Times New Roman"/>
          <w:kern w:val="0"/>
          <w:sz w:val="24"/>
          <w:szCs w:val="24"/>
          <w:lang w:val="en-GB" w:eastAsia="en-GB"/>
          <w14:ligatures w14:val="none"/>
        </w:rPr>
        <w:t>Galway Bay</w:t>
      </w:r>
      <w:r w:rsidR="00607663">
        <w:rPr>
          <w:rFonts w:ascii="Times New Roman" w:eastAsia="Times New Roman" w:hAnsi="Times New Roman" w:cs="Times New Roman"/>
          <w:kern w:val="0"/>
          <w:sz w:val="24"/>
          <w:szCs w:val="24"/>
          <w:lang w:val="en-GB" w:eastAsia="en-GB"/>
          <w14:ligatures w14:val="none"/>
        </w:rPr>
        <w:t xml:space="preserve"> which represents the yellow zone is prone to rare but extremely significant surges. </w:t>
      </w:r>
      <w:r w:rsidR="00505A1A">
        <w:rPr>
          <w:rFonts w:ascii="Times New Roman" w:eastAsia="Times New Roman" w:hAnsi="Times New Roman" w:cs="Times New Roman"/>
          <w:kern w:val="0"/>
          <w:sz w:val="24"/>
          <w:szCs w:val="24"/>
          <w:lang w:val="en-GB" w:eastAsia="en-GB"/>
          <w14:ligatures w14:val="none"/>
        </w:rPr>
        <w:t>The re</w:t>
      </w:r>
      <w:r w:rsidR="00AA5826">
        <w:rPr>
          <w:rFonts w:ascii="Times New Roman" w:eastAsia="Times New Roman" w:hAnsi="Times New Roman" w:cs="Times New Roman"/>
          <w:kern w:val="0"/>
          <w:sz w:val="24"/>
          <w:szCs w:val="24"/>
          <w:lang w:val="en-GB" w:eastAsia="en-GB"/>
          <w14:ligatures w14:val="none"/>
        </w:rPr>
        <w:t xml:space="preserve">d zones, by experiencing more consistent moderate to extreme surges, </w:t>
      </w:r>
      <w:r w:rsidR="00C25B1F">
        <w:rPr>
          <w:rFonts w:ascii="Times New Roman" w:eastAsia="Times New Roman" w:hAnsi="Times New Roman" w:cs="Times New Roman"/>
          <w:kern w:val="0"/>
          <w:sz w:val="24"/>
          <w:szCs w:val="24"/>
          <w:lang w:val="en-GB" w:eastAsia="en-GB"/>
          <w14:ligatures w14:val="none"/>
        </w:rPr>
        <w:t>are more vulnerable to damage over time, impacting infrastructure, erosion rates and coastal ecosystems.</w:t>
      </w:r>
      <w:r w:rsidR="00597463">
        <w:rPr>
          <w:rFonts w:ascii="Times New Roman" w:eastAsia="Times New Roman" w:hAnsi="Times New Roman" w:cs="Times New Roman"/>
          <w:kern w:val="0"/>
          <w:sz w:val="24"/>
          <w:szCs w:val="24"/>
          <w:lang w:val="en-GB" w:eastAsia="en-GB"/>
          <w14:ligatures w14:val="none"/>
        </w:rPr>
        <w:t xml:space="preserve"> Yellow zones</w:t>
      </w:r>
      <w:r w:rsidR="005B5DF8">
        <w:rPr>
          <w:rFonts w:ascii="Times New Roman" w:eastAsia="Times New Roman" w:hAnsi="Times New Roman" w:cs="Times New Roman"/>
          <w:kern w:val="0"/>
          <w:sz w:val="24"/>
          <w:szCs w:val="24"/>
          <w:lang w:val="en-GB" w:eastAsia="en-GB"/>
          <w14:ligatures w14:val="none"/>
        </w:rPr>
        <w:t xml:space="preserve"> are more vulnerable to severe extreme </w:t>
      </w:r>
      <w:r w:rsidR="00FD3C2C">
        <w:rPr>
          <w:rFonts w:ascii="Times New Roman" w:eastAsia="Times New Roman" w:hAnsi="Times New Roman" w:cs="Times New Roman"/>
          <w:kern w:val="0"/>
          <w:sz w:val="24"/>
          <w:szCs w:val="24"/>
          <w:lang w:val="en-GB" w:eastAsia="en-GB"/>
          <w14:ligatures w14:val="none"/>
        </w:rPr>
        <w:t>sea surges, which have potential for catastrophic events, and should be more prepared against emergency situations with resilient infrastructure in place.</w:t>
      </w:r>
    </w:p>
    <w:p w14:paraId="0C265A1E" w14:textId="133AA020" w:rsidR="00960E45" w:rsidRDefault="00960E45" w:rsidP="00CB64D2">
      <w:pPr>
        <w:pStyle w:val="paragraph"/>
        <w:spacing w:before="0" w:beforeAutospacing="0" w:after="0" w:afterAutospacing="0"/>
        <w:textAlignment w:val="baseline"/>
        <w:rPr>
          <w:rStyle w:val="eop"/>
          <w:rFonts w:eastAsiaTheme="majorEastAsia"/>
        </w:rPr>
      </w:pPr>
    </w:p>
    <w:p w14:paraId="5DB057DC" w14:textId="77777777" w:rsidR="006E430B" w:rsidRDefault="006E430B" w:rsidP="00CB64D2">
      <w:pPr>
        <w:pStyle w:val="paragraph"/>
        <w:spacing w:before="0" w:beforeAutospacing="0" w:after="0" w:afterAutospacing="0"/>
        <w:textAlignment w:val="baseline"/>
        <w:rPr>
          <w:rStyle w:val="eop"/>
          <w:rFonts w:eastAsiaTheme="majorEastAsia"/>
        </w:rPr>
      </w:pPr>
    </w:p>
    <w:p w14:paraId="1CF74B35" w14:textId="77777777" w:rsidR="00801AA0" w:rsidRPr="00960E45" w:rsidRDefault="00801AA0" w:rsidP="00CB64D2">
      <w:pPr>
        <w:pStyle w:val="paragraph"/>
        <w:spacing w:before="0" w:beforeAutospacing="0" w:after="0" w:afterAutospacing="0"/>
        <w:textAlignment w:val="baseline"/>
        <w:rPr>
          <w:rStyle w:val="normaltextrun"/>
          <w:rFonts w:eastAsiaTheme="majorEastAsia"/>
          <w:sz w:val="28"/>
          <w:szCs w:val="28"/>
        </w:rPr>
      </w:pPr>
    </w:p>
    <w:p w14:paraId="01698DC5" w14:textId="77777777" w:rsidR="00EB5D55" w:rsidRDefault="00EB5D55" w:rsidP="00CB64D2">
      <w:pPr>
        <w:pStyle w:val="paragraph"/>
        <w:spacing w:before="0" w:beforeAutospacing="0" w:after="0" w:afterAutospacing="0"/>
        <w:textAlignment w:val="baseline"/>
        <w:rPr>
          <w:rStyle w:val="normaltextrun"/>
          <w:rFonts w:eastAsiaTheme="majorEastAsia"/>
          <w:sz w:val="28"/>
          <w:szCs w:val="28"/>
        </w:rPr>
      </w:pPr>
    </w:p>
    <w:p w14:paraId="1093ED4A" w14:textId="1B9A16CE"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6. Conclusion</w:t>
      </w:r>
      <w:r w:rsidRPr="008703BC">
        <w:rPr>
          <w:rStyle w:val="eop"/>
          <w:rFonts w:eastAsiaTheme="majorEastAsia"/>
        </w:rPr>
        <w:t> </w:t>
      </w:r>
    </w:p>
    <w:p w14:paraId="1602E6A9"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 </w:t>
      </w:r>
    </w:p>
    <w:p w14:paraId="08578C68" w14:textId="77777777" w:rsidR="00CB64D2" w:rsidRDefault="00CB64D2" w:rsidP="00CB64D2">
      <w:pPr>
        <w:pStyle w:val="paragraph"/>
        <w:spacing w:before="0" w:beforeAutospacing="0" w:after="0" w:afterAutospacing="0"/>
        <w:textAlignment w:val="baseline"/>
        <w:rPr>
          <w:rStyle w:val="eop"/>
          <w:rFonts w:eastAsiaTheme="majorEastAsia"/>
        </w:rPr>
      </w:pPr>
      <w:r w:rsidRPr="008703BC">
        <w:rPr>
          <w:rStyle w:val="normaltextrun"/>
          <w:rFonts w:eastAsiaTheme="majorEastAsia"/>
          <w:sz w:val="28"/>
          <w:szCs w:val="28"/>
        </w:rPr>
        <w:t>[Summarize the key findings of the report and their implications. Restate the objectives and research questions and provide a concise summary of the main results obtained.]</w:t>
      </w:r>
      <w:r w:rsidRPr="008703BC">
        <w:rPr>
          <w:rStyle w:val="eop"/>
          <w:rFonts w:eastAsiaTheme="majorEastAsia"/>
        </w:rPr>
        <w:t> </w:t>
      </w:r>
    </w:p>
    <w:p w14:paraId="7D0E57E1" w14:textId="77777777" w:rsidR="00D916A0" w:rsidRDefault="00D916A0" w:rsidP="00CB64D2">
      <w:pPr>
        <w:pStyle w:val="paragraph"/>
        <w:spacing w:before="0" w:beforeAutospacing="0" w:after="0" w:afterAutospacing="0"/>
        <w:textAlignment w:val="baseline"/>
        <w:rPr>
          <w:rStyle w:val="eop"/>
          <w:rFonts w:eastAsiaTheme="majorEastAsia"/>
        </w:rPr>
      </w:pPr>
    </w:p>
    <w:p w14:paraId="1DD262FC" w14:textId="77777777" w:rsidR="00D916A0" w:rsidRPr="006B1B64" w:rsidRDefault="00D916A0" w:rsidP="00D916A0">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6B1B64">
        <w:rPr>
          <w:rFonts w:ascii="Times New Roman" w:eastAsia="Times New Roman" w:hAnsi="Times New Roman" w:cs="Times New Roman"/>
          <w:kern w:val="0"/>
          <w:sz w:val="24"/>
          <w:szCs w:val="24"/>
          <w:lang w:val="en-GB" w:eastAsia="en-GB"/>
          <w14:ligatures w14:val="none"/>
        </w:rPr>
        <w:t xml:space="preserve">This analysis underscores the importance of using both BM and POT methods to get a comprehensive understanding of coastal vulnerabilities. Each method highlights different aspects of extreme event </w:t>
      </w:r>
      <w:proofErr w:type="spellStart"/>
      <w:r w:rsidRPr="006B1B64">
        <w:rPr>
          <w:rFonts w:ascii="Times New Roman" w:eastAsia="Times New Roman" w:hAnsi="Times New Roman" w:cs="Times New Roman"/>
          <w:kern w:val="0"/>
          <w:sz w:val="24"/>
          <w:szCs w:val="24"/>
          <w:lang w:val="en-GB" w:eastAsia="en-GB"/>
          <w14:ligatures w14:val="none"/>
        </w:rPr>
        <w:t>behavior</w:t>
      </w:r>
      <w:proofErr w:type="spellEnd"/>
      <w:r w:rsidRPr="006B1B64">
        <w:rPr>
          <w:rFonts w:ascii="Times New Roman" w:eastAsia="Times New Roman" w:hAnsi="Times New Roman" w:cs="Times New Roman"/>
          <w:kern w:val="0"/>
          <w:sz w:val="24"/>
          <w:szCs w:val="24"/>
          <w:lang w:val="en-GB" w:eastAsia="en-GB"/>
          <w14:ligatures w14:val="none"/>
        </w:rPr>
        <w:t>, which together provide a fuller picture of risk and exposure along the Irish coastline. The map visually represents these differences and guides coastal management and planning efforts in addressing both frequent moderate extremes and rare severe events.</w:t>
      </w:r>
    </w:p>
    <w:p w14:paraId="2B2C3238" w14:textId="77777777" w:rsidR="00D916A0" w:rsidRPr="00E73D12" w:rsidRDefault="00D916A0" w:rsidP="00D916A0">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598F4B8F" w14:textId="77777777" w:rsidR="00D916A0" w:rsidRDefault="00D916A0" w:rsidP="00D916A0">
      <w:pPr>
        <w:spacing w:before="100" w:beforeAutospacing="1" w:after="100" w:afterAutospacing="1" w:line="240" w:lineRule="auto"/>
        <w:rPr>
          <w:rFonts w:ascii="Times New Roman" w:eastAsia="Times New Roman" w:hAnsi="Times New Roman" w:cs="Times New Roman"/>
          <w:i/>
          <w:iCs/>
          <w:kern w:val="0"/>
          <w:sz w:val="24"/>
          <w:szCs w:val="24"/>
          <w:lang w:val="en-GB" w:eastAsia="en-GB"/>
          <w14:ligatures w14:val="none"/>
        </w:rPr>
      </w:pPr>
      <w:r w:rsidRPr="0045145E">
        <w:rPr>
          <w:rFonts w:ascii="Times New Roman" w:eastAsia="Times New Roman" w:hAnsi="Times New Roman" w:cs="Times New Roman"/>
          <w:i/>
          <w:iCs/>
          <w:kern w:val="0"/>
          <w:sz w:val="24"/>
          <w:szCs w:val="24"/>
          <w:lang w:val="en-GB" w:eastAsia="en-GB"/>
          <w14:ligatures w14:val="none"/>
        </w:rPr>
        <w:t>BM Focus on Annual Extremes</w:t>
      </w:r>
    </w:p>
    <w:p w14:paraId="69529625" w14:textId="77777777" w:rsidR="00D916A0" w:rsidRPr="00A161B3" w:rsidRDefault="00D916A0" w:rsidP="00D916A0">
      <w:pPr>
        <w:spacing w:before="100" w:beforeAutospacing="1" w:after="100" w:afterAutospacing="1" w:line="240" w:lineRule="auto"/>
        <w:rPr>
          <w:rFonts w:ascii="Times New Roman" w:eastAsia="Times New Roman" w:hAnsi="Times New Roman" w:cs="Times New Roman"/>
          <w:color w:val="FF0000"/>
          <w:kern w:val="0"/>
          <w:sz w:val="24"/>
          <w:szCs w:val="24"/>
          <w:lang w:val="en-GB" w:eastAsia="en-GB"/>
          <w14:ligatures w14:val="none"/>
        </w:rPr>
      </w:pPr>
      <w:r w:rsidRPr="00A161B3">
        <w:rPr>
          <w:rFonts w:ascii="Times New Roman" w:eastAsia="Times New Roman" w:hAnsi="Times New Roman" w:cs="Times New Roman"/>
          <w:color w:val="FF0000"/>
          <w:kern w:val="0"/>
          <w:sz w:val="24"/>
          <w:szCs w:val="24"/>
          <w:lang w:val="en-GB" w:eastAsia="en-GB"/>
          <w14:ligatures w14:val="none"/>
        </w:rPr>
        <w:t>The BM highlights the most extreme event in each year which might result in a lower return level for frequent events. It may be smoothing out the impact of several extreme events in a year, providing a more conservative estimate for the lower return periods (5-yr and 2-yr).</w:t>
      </w:r>
      <w:r>
        <w:rPr>
          <w:rFonts w:ascii="Times New Roman" w:eastAsia="Times New Roman" w:hAnsi="Times New Roman" w:cs="Times New Roman"/>
          <w:color w:val="FF0000"/>
          <w:kern w:val="0"/>
          <w:sz w:val="24"/>
          <w:szCs w:val="24"/>
          <w:lang w:val="en-GB" w:eastAsia="en-GB"/>
          <w14:ligatures w14:val="none"/>
        </w:rPr>
        <w:t xml:space="preserve"> This may imply that regions with infrequent but very severe events appear less vulnerable in the BM analysis, even if they experience multiple significant extreme events per year.</w:t>
      </w:r>
    </w:p>
    <w:p w14:paraId="20570A8C" w14:textId="77777777" w:rsidR="00D916A0" w:rsidRPr="00583D6B" w:rsidRDefault="00D916A0" w:rsidP="00D916A0">
      <w:pPr>
        <w:spacing w:before="100" w:beforeAutospacing="1" w:after="100" w:afterAutospacing="1" w:line="240" w:lineRule="auto"/>
        <w:rPr>
          <w:rFonts w:ascii="Times New Roman" w:eastAsia="Times New Roman" w:hAnsi="Times New Roman" w:cs="Times New Roman"/>
          <w:i/>
          <w:iCs/>
          <w:kern w:val="0"/>
          <w:sz w:val="24"/>
          <w:szCs w:val="24"/>
          <w:lang w:val="en-GB" w:eastAsia="en-GB"/>
          <w14:ligatures w14:val="none"/>
        </w:rPr>
      </w:pPr>
      <w:r w:rsidRPr="00583D6B">
        <w:rPr>
          <w:rFonts w:ascii="Times New Roman" w:eastAsia="Times New Roman" w:hAnsi="Times New Roman" w:cs="Times New Roman"/>
          <w:i/>
          <w:iCs/>
          <w:kern w:val="0"/>
          <w:sz w:val="24"/>
          <w:szCs w:val="24"/>
          <w:lang w:val="en-GB" w:eastAsia="en-GB"/>
          <w14:ligatures w14:val="none"/>
        </w:rPr>
        <w:t>Practical Implications:</w:t>
      </w:r>
    </w:p>
    <w:p w14:paraId="463C4F10" w14:textId="77777777" w:rsidR="00D916A0" w:rsidRPr="0045145E" w:rsidRDefault="00D916A0" w:rsidP="00D916A0">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Pr>
          <w:rFonts w:ascii="Times New Roman" w:eastAsia="Times New Roman" w:hAnsi="Times New Roman" w:cs="Times New Roman"/>
          <w:kern w:val="0"/>
          <w:sz w:val="24"/>
          <w:szCs w:val="24"/>
          <w:lang w:val="en-GB" w:eastAsia="en-GB"/>
          <w14:ligatures w14:val="none"/>
        </w:rPr>
        <w:t xml:space="preserve">For regions such as the South cluster, identified as the most vulnerable per the BM method, the focus should be on preparing for rare, sever surges. In contrast, the POT recognises </w:t>
      </w:r>
      <w:r>
        <w:rPr>
          <w:rFonts w:ascii="Times New Roman" w:eastAsia="Times New Roman" w:hAnsi="Times New Roman" w:cs="Times New Roman"/>
          <w:kern w:val="0"/>
          <w:sz w:val="24"/>
          <w:szCs w:val="24"/>
          <w:lang w:val="en-GB" w:eastAsia="en-GB"/>
          <w14:ligatures w14:val="none"/>
        </w:rPr>
        <w:lastRenderedPageBreak/>
        <w:t xml:space="preserve">regions which are vulnerable to more frequent and moderate extremes, and so the focus for the North cluster, which has the most exceedances at a 2-yr return level, should be to prepare for moderate but frequent events. This dual approach helps in crafting a more nuanced strategy around coastal management which splits regions into areas which face different types of surges. </w:t>
      </w:r>
    </w:p>
    <w:p w14:paraId="3583D6C0" w14:textId="77777777" w:rsidR="00D916A0" w:rsidRDefault="00D916A0" w:rsidP="00CB64D2">
      <w:pPr>
        <w:pStyle w:val="paragraph"/>
        <w:spacing w:before="0" w:beforeAutospacing="0" w:after="0" w:afterAutospacing="0"/>
        <w:textAlignment w:val="baseline"/>
        <w:rPr>
          <w:rStyle w:val="eop"/>
          <w:rFonts w:eastAsiaTheme="majorEastAsia"/>
        </w:rPr>
      </w:pPr>
    </w:p>
    <w:p w14:paraId="21B22F4D" w14:textId="21D28BF8"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p>
    <w:p w14:paraId="4BCD5551"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 </w:t>
      </w:r>
    </w:p>
    <w:p w14:paraId="1F4EF50C"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8. References</w:t>
      </w:r>
      <w:r w:rsidRPr="008703BC">
        <w:rPr>
          <w:rStyle w:val="eop"/>
          <w:rFonts w:eastAsiaTheme="majorEastAsia"/>
        </w:rPr>
        <w:t> </w:t>
      </w:r>
    </w:p>
    <w:p w14:paraId="331B8110"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 </w:t>
      </w:r>
    </w:p>
    <w:p w14:paraId="41330307" w14:textId="77777777" w:rsidR="00CB64D2" w:rsidRPr="008703BC" w:rsidRDefault="00CB64D2" w:rsidP="00CB64D2">
      <w:pPr>
        <w:pStyle w:val="paragraph"/>
        <w:spacing w:before="0" w:beforeAutospacing="0" w:after="0" w:afterAutospacing="0"/>
        <w:textAlignment w:val="baseline"/>
        <w:rPr>
          <w:rStyle w:val="eop"/>
          <w:rFonts w:eastAsiaTheme="majorEastAsia"/>
        </w:rPr>
      </w:pPr>
      <w:r w:rsidRPr="008703BC">
        <w:rPr>
          <w:rStyle w:val="normaltextrun"/>
          <w:rFonts w:eastAsiaTheme="majorEastAsia"/>
          <w:sz w:val="28"/>
          <w:szCs w:val="28"/>
        </w:rPr>
        <w:t>   [List all the sources referenced in the report, following a consistent citation style.]</w:t>
      </w:r>
      <w:r w:rsidRPr="008703BC">
        <w:rPr>
          <w:rStyle w:val="eop"/>
          <w:rFonts w:eastAsiaTheme="majorEastAsia"/>
        </w:rPr>
        <w:t> </w:t>
      </w:r>
    </w:p>
    <w:p w14:paraId="24ACEF3C" w14:textId="77777777" w:rsidR="00797B73" w:rsidRPr="008703BC" w:rsidRDefault="00797B73" w:rsidP="00CB64D2">
      <w:pPr>
        <w:pStyle w:val="paragraph"/>
        <w:spacing w:before="0" w:beforeAutospacing="0" w:after="0" w:afterAutospacing="0"/>
        <w:textAlignment w:val="baseline"/>
        <w:rPr>
          <w:rStyle w:val="eop"/>
          <w:rFonts w:eastAsiaTheme="majorEastAsia"/>
        </w:rPr>
      </w:pPr>
    </w:p>
    <w:p w14:paraId="56943523" w14:textId="1C821D4C" w:rsidR="00797B73" w:rsidRDefault="00797B73" w:rsidP="00CB64D2">
      <w:pPr>
        <w:pStyle w:val="paragraph"/>
        <w:spacing w:before="0" w:beforeAutospacing="0" w:after="0" w:afterAutospacing="0"/>
        <w:textAlignment w:val="baseline"/>
        <w:rPr>
          <w:rStyle w:val="eop"/>
          <w:rFonts w:eastAsiaTheme="majorEastAsia"/>
          <w:b/>
          <w:bCs/>
          <w:i/>
          <w:iCs/>
        </w:rPr>
      </w:pPr>
      <w:r w:rsidRPr="008703BC">
        <w:rPr>
          <w:rStyle w:val="eop"/>
          <w:rFonts w:eastAsiaTheme="majorEastAsia"/>
          <w:b/>
          <w:bCs/>
          <w:i/>
          <w:iCs/>
        </w:rPr>
        <w:t>Page 1</w:t>
      </w:r>
    </w:p>
    <w:p w14:paraId="5CCC3576" w14:textId="77777777" w:rsidR="00DB5DEB" w:rsidRDefault="00DB5DEB" w:rsidP="00CB64D2">
      <w:pPr>
        <w:pStyle w:val="paragraph"/>
        <w:spacing w:before="0" w:beforeAutospacing="0" w:after="0" w:afterAutospacing="0"/>
        <w:textAlignment w:val="baseline"/>
        <w:rPr>
          <w:rStyle w:val="eop"/>
          <w:rFonts w:eastAsiaTheme="majorEastAsia"/>
          <w:b/>
          <w:bCs/>
          <w:i/>
          <w:iCs/>
        </w:rPr>
      </w:pPr>
    </w:p>
    <w:p w14:paraId="5ABC01D8" w14:textId="3C7E0AC3" w:rsidR="009A2D17" w:rsidRPr="005515B7" w:rsidRDefault="009A2D17" w:rsidP="009A2D1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 xml:space="preserve">EPA Climate Ireland | Coastal Flooding </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Environmental Protection Agency (EPA). Available at: https://www.climateireland.ie/impact-on-ireland/climate-hazards/coastal-flooding/ (Accessed: 19 June 2024).</w:t>
      </w:r>
    </w:p>
    <w:p w14:paraId="799FAEEE" w14:textId="77777777" w:rsidR="009A2D17" w:rsidRPr="005515B7" w:rsidRDefault="009A2D17" w:rsidP="009A2D1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p>
    <w:p w14:paraId="685E9181" w14:textId="5D361F7F" w:rsidR="009A2D17" w:rsidRPr="005515B7"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Press statement census 2016 results profile 2 - population distribution and movements</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Central Statistics Office (CSO), 2019. Available at: https://www.cso.ie/en/csolatestnews/pressreleases/2017pressreleases/pressstatementcensus2016resultsprofile2-populationdistributionandmovements/ (Accessed: 19 June 2024).</w:t>
      </w:r>
    </w:p>
    <w:p w14:paraId="0F010391" w14:textId="77777777" w:rsidR="009A2D17" w:rsidRPr="009A2D17" w:rsidRDefault="009A2D17" w:rsidP="009A2D17">
      <w:pPr>
        <w:spacing w:before="100" w:beforeAutospacing="1" w:after="100" w:afterAutospacing="1" w:line="240" w:lineRule="auto"/>
        <w:ind w:left="567" w:hanging="567"/>
        <w:rPr>
          <w:rFonts w:ascii="Times New Roman" w:eastAsia="Times New Roman" w:hAnsi="Times New Roman" w:cs="Times New Roman"/>
          <w:i/>
          <w:iCs/>
          <w:kern w:val="0"/>
          <w:sz w:val="24"/>
          <w:szCs w:val="24"/>
          <w:lang w:val="en-GB" w:eastAsia="en-GB"/>
          <w14:ligatures w14:val="none"/>
        </w:rPr>
      </w:pPr>
    </w:p>
    <w:p w14:paraId="5954FF09" w14:textId="294E2DAD" w:rsidR="009A2D17" w:rsidRPr="005515B7"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Inland flooding</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Environmental Protection Agency (EPA). Available at: https://www.epa.ie/our-services/monitoring--assessment/climate-change/climate-ireland/impact-of-climate-change-on-ireland/climate-hazards/inland-flooding/ (Accessed: 19 June 2024).</w:t>
      </w:r>
    </w:p>
    <w:p w14:paraId="2CC8D1FD" w14:textId="77777777" w:rsidR="009A2D17" w:rsidRPr="005515B7" w:rsidRDefault="009A2D17" w:rsidP="009A2D1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p>
    <w:p w14:paraId="5F5A94DF" w14:textId="61262A21" w:rsidR="009A2D17" w:rsidRPr="005515B7"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Report of the Inter-Departmental Group on National Coastal Change Management Strategy</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Department of Housing, Local Government and Heritage, 2023. Available at: https://www.gov.ie/en/publication/a43f3-report-of-the-inter-departmental-group-on-national-coastal-change-management-strategy/ (Accessed: 19 June 2024).</w:t>
      </w:r>
    </w:p>
    <w:p w14:paraId="310E0EFF" w14:textId="77777777" w:rsidR="009A2D17" w:rsidRPr="009A2D17" w:rsidRDefault="009A2D17" w:rsidP="009A2D17">
      <w:pPr>
        <w:spacing w:before="100" w:beforeAutospacing="1" w:after="100" w:afterAutospacing="1" w:line="240" w:lineRule="auto"/>
        <w:ind w:left="567" w:hanging="567"/>
        <w:rPr>
          <w:rFonts w:ascii="Times New Roman" w:eastAsia="Times New Roman" w:hAnsi="Times New Roman" w:cs="Times New Roman"/>
          <w:i/>
          <w:iCs/>
          <w:kern w:val="0"/>
          <w:sz w:val="24"/>
          <w:szCs w:val="24"/>
          <w:lang w:val="en-GB" w:eastAsia="en-GB"/>
          <w14:ligatures w14:val="none"/>
        </w:rPr>
      </w:pPr>
    </w:p>
    <w:p w14:paraId="65965D12" w14:textId="789A9636" w:rsidR="009A2D17" w:rsidRPr="005515B7"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Hurricane Ophelia: What to know</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Lui, K., 2017. Time. Available at: https://time.com/4983412/ophelia-atlantic-storm-hurricane-ireland-united-kingdom/ (Accessed: 19 June 2024).</w:t>
      </w:r>
    </w:p>
    <w:p w14:paraId="547D687C" w14:textId="77777777" w:rsidR="009A2D17" w:rsidRPr="009A2D17" w:rsidRDefault="009A2D17" w:rsidP="009A2D17">
      <w:pPr>
        <w:spacing w:before="100" w:beforeAutospacing="1" w:after="100" w:afterAutospacing="1" w:line="240" w:lineRule="auto"/>
        <w:ind w:left="567" w:hanging="567"/>
        <w:rPr>
          <w:rFonts w:ascii="Times New Roman" w:eastAsia="Times New Roman" w:hAnsi="Times New Roman" w:cs="Times New Roman"/>
          <w:i/>
          <w:iCs/>
          <w:kern w:val="0"/>
          <w:sz w:val="24"/>
          <w:szCs w:val="24"/>
          <w:lang w:val="en-GB" w:eastAsia="en-GB"/>
          <w14:ligatures w14:val="none"/>
        </w:rPr>
      </w:pPr>
    </w:p>
    <w:p w14:paraId="24C7AD28" w14:textId="1BF0CC81" w:rsidR="009A2D17" w:rsidRPr="005515B7"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Storm Ophelia caused almost €70m worth of damage</w:t>
      </w:r>
      <w:r w:rsidR="005515B7" w:rsidRPr="005515B7">
        <w:rPr>
          <w:rFonts w:ascii="Times New Roman" w:eastAsia="Times New Roman" w:hAnsi="Times New Roman" w:cs="Times New Roman"/>
          <w:kern w:val="0"/>
          <w:sz w:val="24"/>
          <w:szCs w:val="24"/>
          <w:lang w:val="en-GB" w:eastAsia="en-GB"/>
          <w14:ligatures w14:val="none"/>
        </w:rPr>
        <w:br/>
      </w:r>
      <w:proofErr w:type="spellStart"/>
      <w:r w:rsidRPr="005515B7">
        <w:rPr>
          <w:rFonts w:ascii="Times New Roman" w:eastAsia="Times New Roman" w:hAnsi="Times New Roman" w:cs="Times New Roman"/>
          <w:kern w:val="0"/>
          <w:sz w:val="24"/>
          <w:szCs w:val="24"/>
          <w:lang w:val="en-GB" w:eastAsia="en-GB"/>
          <w14:ligatures w14:val="none"/>
        </w:rPr>
        <w:t>Towey</w:t>
      </w:r>
      <w:proofErr w:type="spellEnd"/>
      <w:r w:rsidRPr="005515B7">
        <w:rPr>
          <w:rFonts w:ascii="Times New Roman" w:eastAsia="Times New Roman" w:hAnsi="Times New Roman" w:cs="Times New Roman"/>
          <w:kern w:val="0"/>
          <w:sz w:val="24"/>
          <w:szCs w:val="24"/>
          <w:lang w:val="en-GB" w:eastAsia="en-GB"/>
          <w14:ligatures w14:val="none"/>
        </w:rPr>
        <w:t>, N., 2018. The Irish Times. Available at: https://www.irishtimes.com/news/environment/storm-ophelia-caused-almost-70m-worth-of-damage-1.3661365 (Accessed: 19 June 2024).</w:t>
      </w:r>
    </w:p>
    <w:p w14:paraId="1B4A9234" w14:textId="77777777" w:rsidR="009A2D17" w:rsidRPr="009A2D17" w:rsidRDefault="009A2D17" w:rsidP="009A2D17">
      <w:pPr>
        <w:spacing w:before="100" w:beforeAutospacing="1" w:after="100" w:afterAutospacing="1" w:line="240" w:lineRule="auto"/>
        <w:ind w:left="567" w:hanging="567"/>
        <w:rPr>
          <w:rFonts w:ascii="Times New Roman" w:eastAsia="Times New Roman" w:hAnsi="Times New Roman" w:cs="Times New Roman"/>
          <w:i/>
          <w:iCs/>
          <w:kern w:val="0"/>
          <w:sz w:val="24"/>
          <w:szCs w:val="24"/>
          <w:lang w:val="en-GB" w:eastAsia="en-GB"/>
          <w14:ligatures w14:val="none"/>
        </w:rPr>
      </w:pPr>
    </w:p>
    <w:p w14:paraId="66E1E0F2" w14:textId="2DD002BD" w:rsidR="009A2D17" w:rsidRPr="005515B7"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Ophelia report</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Met Éireann, 2017. The Irish Meteorological Service. Available at: https://www.met.ie/ophelia-report (Accessed: 19 June 2024).</w:t>
      </w:r>
    </w:p>
    <w:p w14:paraId="027F961C" w14:textId="77777777" w:rsidR="009A2D17" w:rsidRPr="009A2D17" w:rsidRDefault="009A2D17" w:rsidP="009A2D17">
      <w:pPr>
        <w:spacing w:before="100" w:beforeAutospacing="1" w:after="100" w:afterAutospacing="1" w:line="240" w:lineRule="auto"/>
        <w:ind w:left="567" w:hanging="567"/>
        <w:rPr>
          <w:rFonts w:ascii="Times New Roman" w:eastAsia="Times New Roman" w:hAnsi="Times New Roman" w:cs="Times New Roman"/>
          <w:i/>
          <w:iCs/>
          <w:kern w:val="0"/>
          <w:sz w:val="24"/>
          <w:szCs w:val="24"/>
          <w:lang w:val="en-GB" w:eastAsia="en-GB"/>
          <w14:ligatures w14:val="none"/>
        </w:rPr>
      </w:pPr>
    </w:p>
    <w:p w14:paraId="032934E2" w14:textId="2005DB43" w:rsidR="009A2D17" w:rsidRPr="005515B7" w:rsidRDefault="009A2D17" w:rsidP="009A2D1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Major weather events</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Met Éireann. The Irish Meteorological Service. Available at: https://www.met.ie/climate/major-weather-events (Accessed: 20 June 2024).</w:t>
      </w:r>
    </w:p>
    <w:p w14:paraId="5EDE6158" w14:textId="77777777" w:rsidR="009A2D17" w:rsidRPr="009A2D17" w:rsidRDefault="009A2D17" w:rsidP="009A2D17">
      <w:pPr>
        <w:spacing w:before="100" w:beforeAutospacing="1" w:after="100" w:afterAutospacing="1" w:line="240" w:lineRule="auto"/>
        <w:ind w:left="567" w:hanging="567"/>
        <w:rPr>
          <w:rFonts w:ascii="Times New Roman" w:eastAsia="Times New Roman" w:hAnsi="Times New Roman" w:cs="Times New Roman"/>
          <w:i/>
          <w:iCs/>
          <w:kern w:val="0"/>
          <w:sz w:val="24"/>
          <w:szCs w:val="24"/>
          <w:lang w:val="en-GB" w:eastAsia="en-GB"/>
          <w14:ligatures w14:val="none"/>
        </w:rPr>
      </w:pPr>
    </w:p>
    <w:p w14:paraId="5E758A99" w14:textId="52A4CBD9" w:rsidR="009A2D17" w:rsidRPr="005515B7"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King tides: What explains high water threatening global coasts?</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Woo, M., 2014. National Geographic. Available at: https://www.nationalgeographic.com/science/article/140130-king-tides-high-tides-sea-level-rise-science/ (Accessed: 20 June 2024).</w:t>
      </w:r>
    </w:p>
    <w:p w14:paraId="5E53090A" w14:textId="77777777" w:rsidR="009A2D17" w:rsidRPr="009A2D17" w:rsidRDefault="009A2D17" w:rsidP="009A2D17">
      <w:pPr>
        <w:spacing w:before="100" w:beforeAutospacing="1" w:after="100" w:afterAutospacing="1" w:line="240" w:lineRule="auto"/>
        <w:ind w:left="567" w:hanging="567"/>
        <w:rPr>
          <w:rFonts w:ascii="Times New Roman" w:eastAsia="Times New Roman" w:hAnsi="Times New Roman" w:cs="Times New Roman"/>
          <w:i/>
          <w:iCs/>
          <w:kern w:val="0"/>
          <w:sz w:val="24"/>
          <w:szCs w:val="24"/>
          <w:lang w:val="en-GB" w:eastAsia="en-GB"/>
          <w14:ligatures w14:val="none"/>
        </w:rPr>
      </w:pPr>
    </w:p>
    <w:p w14:paraId="26E91C88" w14:textId="684E153F" w:rsidR="009A2D17" w:rsidRPr="005515B7"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Seiche</w:t>
      </w:r>
      <w:r w:rsidR="005515B7" w:rsidRPr="005515B7">
        <w:rPr>
          <w:rFonts w:ascii="Times New Roman" w:eastAsia="Times New Roman" w:hAnsi="Times New Roman" w:cs="Times New Roman"/>
          <w:kern w:val="0"/>
          <w:sz w:val="24"/>
          <w:szCs w:val="24"/>
          <w:lang w:val="en-GB" w:eastAsia="en-GB"/>
          <w14:ligatures w14:val="none"/>
        </w:rPr>
        <w:br/>
      </w:r>
      <w:proofErr w:type="spellStart"/>
      <w:r w:rsidRPr="005515B7">
        <w:rPr>
          <w:rFonts w:ascii="Times New Roman" w:eastAsia="Times New Roman" w:hAnsi="Times New Roman" w:cs="Times New Roman"/>
          <w:kern w:val="0"/>
          <w:sz w:val="24"/>
          <w:szCs w:val="24"/>
          <w:lang w:val="en-GB" w:eastAsia="en-GB"/>
          <w14:ligatures w14:val="none"/>
        </w:rPr>
        <w:t>Encyclopædia</w:t>
      </w:r>
      <w:proofErr w:type="spellEnd"/>
      <w:r w:rsidRPr="005515B7">
        <w:rPr>
          <w:rFonts w:ascii="Times New Roman" w:eastAsia="Times New Roman" w:hAnsi="Times New Roman" w:cs="Times New Roman"/>
          <w:kern w:val="0"/>
          <w:sz w:val="24"/>
          <w:szCs w:val="24"/>
          <w:lang w:val="en-GB" w:eastAsia="en-GB"/>
          <w14:ligatures w14:val="none"/>
        </w:rPr>
        <w:t xml:space="preserve"> Britannica. Available at: https://www.britannica.com/science/seiche (Accessed: 20 June 2024).</w:t>
      </w:r>
    </w:p>
    <w:p w14:paraId="57F86047" w14:textId="77777777" w:rsidR="009A2D17" w:rsidRPr="009A2D17" w:rsidRDefault="009A2D17" w:rsidP="009A2D17">
      <w:pPr>
        <w:spacing w:before="100" w:beforeAutospacing="1" w:after="100" w:afterAutospacing="1" w:line="240" w:lineRule="auto"/>
        <w:ind w:left="567" w:hanging="567"/>
        <w:rPr>
          <w:rFonts w:ascii="Times New Roman" w:eastAsia="Times New Roman" w:hAnsi="Times New Roman" w:cs="Times New Roman"/>
          <w:i/>
          <w:iCs/>
          <w:kern w:val="0"/>
          <w:sz w:val="24"/>
          <w:szCs w:val="24"/>
          <w:lang w:val="en-GB" w:eastAsia="en-GB"/>
          <w14:ligatures w14:val="none"/>
        </w:rPr>
      </w:pPr>
    </w:p>
    <w:p w14:paraId="7F83A881" w14:textId="58399D97" w:rsidR="009A2D17" w:rsidRPr="005515B7"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Climate variability: North Atlantic Oscillation</w:t>
      </w:r>
      <w:r w:rsidR="005515B7" w:rsidRPr="005515B7">
        <w:rPr>
          <w:rFonts w:ascii="Times New Roman" w:eastAsia="Times New Roman" w:hAnsi="Times New Roman" w:cs="Times New Roman"/>
          <w:kern w:val="0"/>
          <w:sz w:val="24"/>
          <w:szCs w:val="24"/>
          <w:lang w:val="en-GB" w:eastAsia="en-GB"/>
          <w14:ligatures w14:val="none"/>
        </w:rPr>
        <w:br/>
      </w:r>
      <w:proofErr w:type="spellStart"/>
      <w:r w:rsidRPr="005515B7">
        <w:rPr>
          <w:rFonts w:ascii="Times New Roman" w:eastAsia="Times New Roman" w:hAnsi="Times New Roman" w:cs="Times New Roman"/>
          <w:kern w:val="0"/>
          <w:sz w:val="24"/>
          <w:szCs w:val="24"/>
          <w:lang w:val="en-GB" w:eastAsia="en-GB"/>
          <w14:ligatures w14:val="none"/>
        </w:rPr>
        <w:t>Dahlman</w:t>
      </w:r>
      <w:proofErr w:type="spellEnd"/>
      <w:r w:rsidRPr="005515B7">
        <w:rPr>
          <w:rFonts w:ascii="Times New Roman" w:eastAsia="Times New Roman" w:hAnsi="Times New Roman" w:cs="Times New Roman"/>
          <w:kern w:val="0"/>
          <w:sz w:val="24"/>
          <w:szCs w:val="24"/>
          <w:lang w:val="en-GB" w:eastAsia="en-GB"/>
          <w14:ligatures w14:val="none"/>
        </w:rPr>
        <w:t>, R.L.A.L., 2009. NOAA Climate.gov. Available at: https://www.climate.gov/news-features/understanding-climate/climate-variability-north-atlantic-oscillation (Accessed: 20 June 2024).</w:t>
      </w:r>
    </w:p>
    <w:p w14:paraId="78E454F8" w14:textId="77777777" w:rsidR="009A2D17" w:rsidRPr="009A2D17" w:rsidRDefault="009A2D17" w:rsidP="009A2D17">
      <w:pPr>
        <w:spacing w:before="100" w:beforeAutospacing="1" w:after="100" w:afterAutospacing="1" w:line="240" w:lineRule="auto"/>
        <w:ind w:left="567" w:hanging="567"/>
        <w:rPr>
          <w:rFonts w:ascii="Times New Roman" w:eastAsia="Times New Roman" w:hAnsi="Times New Roman" w:cs="Times New Roman"/>
          <w:i/>
          <w:iCs/>
          <w:kern w:val="0"/>
          <w:sz w:val="24"/>
          <w:szCs w:val="24"/>
          <w:lang w:val="en-GB" w:eastAsia="en-GB"/>
          <w14:ligatures w14:val="none"/>
        </w:rPr>
      </w:pPr>
    </w:p>
    <w:p w14:paraId="6249CCE7" w14:textId="2E136A43" w:rsidR="00D41B89" w:rsidRPr="00281563" w:rsidRDefault="009A2D17" w:rsidP="005515B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r w:rsidRPr="005515B7">
        <w:rPr>
          <w:rFonts w:ascii="Times New Roman" w:eastAsia="Times New Roman" w:hAnsi="Times New Roman" w:cs="Times New Roman"/>
          <w:kern w:val="0"/>
          <w:sz w:val="24"/>
          <w:szCs w:val="24"/>
          <w:lang w:val="en-GB" w:eastAsia="en-GB"/>
          <w14:ligatures w14:val="none"/>
        </w:rPr>
        <w:t>Computation-efficient parameter estimation for a high-resolution global tide and surge model</w:t>
      </w:r>
      <w:r w:rsidR="005515B7" w:rsidRPr="005515B7">
        <w:rPr>
          <w:rFonts w:ascii="Times New Roman" w:eastAsia="Times New Roman" w:hAnsi="Times New Roman" w:cs="Times New Roman"/>
          <w:kern w:val="0"/>
          <w:sz w:val="24"/>
          <w:szCs w:val="24"/>
          <w:lang w:val="en-GB" w:eastAsia="en-GB"/>
          <w14:ligatures w14:val="none"/>
        </w:rPr>
        <w:br/>
      </w:r>
      <w:r w:rsidRPr="005515B7">
        <w:rPr>
          <w:rFonts w:ascii="Times New Roman" w:eastAsia="Times New Roman" w:hAnsi="Times New Roman" w:cs="Times New Roman"/>
          <w:kern w:val="0"/>
          <w:sz w:val="24"/>
          <w:szCs w:val="24"/>
          <w:lang w:val="en-GB" w:eastAsia="en-GB"/>
          <w14:ligatures w14:val="none"/>
        </w:rPr>
        <w:t>Wang, X., et al., 2021. Journal of Geophysical Research: Oceans, 126(3). Available at: https://doi.org/10.1029/2020jc016917.</w:t>
      </w:r>
      <w:r w:rsidR="00D41B89" w:rsidRPr="005515B7">
        <w:rPr>
          <w:rFonts w:ascii="Times New Roman" w:eastAsia="Times New Roman" w:hAnsi="Times New Roman" w:cs="Times New Roman"/>
          <w:kern w:val="0"/>
          <w:sz w:val="24"/>
          <w:szCs w:val="24"/>
          <w:lang w:val="en-GB" w:eastAsia="en-GB"/>
          <w14:ligatures w14:val="none"/>
        </w:rPr>
        <w:t xml:space="preserve">Stammer, D., Ray, R.D., Andersen, O.B., </w:t>
      </w:r>
      <w:proofErr w:type="spellStart"/>
      <w:r w:rsidR="00D41B89" w:rsidRPr="005515B7">
        <w:rPr>
          <w:rFonts w:ascii="Times New Roman" w:eastAsia="Times New Roman" w:hAnsi="Times New Roman" w:cs="Times New Roman"/>
          <w:kern w:val="0"/>
          <w:sz w:val="24"/>
          <w:szCs w:val="24"/>
          <w:lang w:val="en-GB" w:eastAsia="en-GB"/>
          <w14:ligatures w14:val="none"/>
        </w:rPr>
        <w:t>Arbic</w:t>
      </w:r>
      <w:proofErr w:type="spellEnd"/>
      <w:r w:rsidR="00D41B89" w:rsidRPr="005515B7">
        <w:rPr>
          <w:rFonts w:ascii="Times New Roman" w:eastAsia="Times New Roman" w:hAnsi="Times New Roman" w:cs="Times New Roman"/>
          <w:kern w:val="0"/>
          <w:sz w:val="24"/>
          <w:szCs w:val="24"/>
          <w:lang w:val="en-GB" w:eastAsia="en-GB"/>
          <w14:ligatures w14:val="none"/>
        </w:rPr>
        <w:t xml:space="preserve">, B., Bosch, W., Carrere, L., Cheng, Y., Egbert, G., Fok, H.S., Green, J., Huber, B., Lemoine, F., </w:t>
      </w:r>
      <w:proofErr w:type="spellStart"/>
      <w:r w:rsidR="00D41B89" w:rsidRPr="005515B7">
        <w:rPr>
          <w:rFonts w:ascii="Times New Roman" w:eastAsia="Times New Roman" w:hAnsi="Times New Roman" w:cs="Times New Roman"/>
          <w:kern w:val="0"/>
          <w:sz w:val="24"/>
          <w:szCs w:val="24"/>
          <w:lang w:val="en-GB" w:eastAsia="en-GB"/>
          <w14:ligatures w14:val="none"/>
        </w:rPr>
        <w:t>Lyard</w:t>
      </w:r>
      <w:proofErr w:type="spellEnd"/>
      <w:r w:rsidR="00D41B89" w:rsidRPr="005515B7">
        <w:rPr>
          <w:rFonts w:ascii="Times New Roman" w:eastAsia="Times New Roman" w:hAnsi="Times New Roman" w:cs="Times New Roman"/>
          <w:kern w:val="0"/>
          <w:sz w:val="24"/>
          <w:szCs w:val="24"/>
          <w:lang w:val="en-GB" w:eastAsia="en-GB"/>
          <w14:ligatures w14:val="none"/>
        </w:rPr>
        <w:t xml:space="preserve">, F., Morison, J., Müller, M., Richman, J., Shriver, J.F., Shum, C.K., Taguchi, E., Yi, Y. and </w:t>
      </w:r>
      <w:proofErr w:type="spellStart"/>
      <w:r w:rsidR="00D41B89" w:rsidRPr="005515B7">
        <w:rPr>
          <w:rFonts w:ascii="Times New Roman" w:eastAsia="Times New Roman" w:hAnsi="Times New Roman" w:cs="Times New Roman"/>
          <w:kern w:val="0"/>
          <w:sz w:val="24"/>
          <w:szCs w:val="24"/>
          <w:lang w:val="en-GB" w:eastAsia="en-GB"/>
          <w14:ligatures w14:val="none"/>
        </w:rPr>
        <w:t>Zahel</w:t>
      </w:r>
      <w:proofErr w:type="spellEnd"/>
      <w:r w:rsidR="00D41B89" w:rsidRPr="005515B7">
        <w:rPr>
          <w:rFonts w:ascii="Times New Roman" w:eastAsia="Times New Roman" w:hAnsi="Times New Roman" w:cs="Times New Roman"/>
          <w:kern w:val="0"/>
          <w:sz w:val="24"/>
          <w:szCs w:val="24"/>
          <w:lang w:val="en-GB" w:eastAsia="en-GB"/>
          <w14:ligatures w14:val="none"/>
        </w:rPr>
        <w:t>, W., 2014. Accuracy assessment of global barotropic ocean tide models. Reviews of Geophysics, 52(3), pp.243-282.</w:t>
      </w:r>
    </w:p>
    <w:p w14:paraId="01C9C756" w14:textId="77777777" w:rsidR="00281563" w:rsidRPr="00280F7F" w:rsidRDefault="00281563" w:rsidP="00280F7F">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p>
    <w:p w14:paraId="79941CEC" w14:textId="77777777" w:rsidR="00280F7F" w:rsidRPr="00540E70" w:rsidRDefault="00280F7F" w:rsidP="00540E70">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p>
    <w:p w14:paraId="22F8C584" w14:textId="77777777" w:rsidR="00540E70" w:rsidRPr="00CA064D" w:rsidRDefault="00540E70" w:rsidP="00CA064D">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p>
    <w:p w14:paraId="61771626" w14:textId="77777777" w:rsidR="00CA064D" w:rsidRPr="008D6C03" w:rsidRDefault="00CA064D" w:rsidP="008D6C03">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p>
    <w:p w14:paraId="1B6DBE8A" w14:textId="77777777" w:rsidR="008D6C03" w:rsidRPr="00854477" w:rsidRDefault="008D6C03" w:rsidP="00854477">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p>
    <w:p w14:paraId="35E130F7" w14:textId="77777777" w:rsidR="00854477" w:rsidRPr="00FB51C9" w:rsidRDefault="00854477" w:rsidP="00FB51C9">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p>
    <w:p w14:paraId="65A01F79" w14:textId="77777777" w:rsidR="00597D58" w:rsidRPr="00A04615" w:rsidRDefault="00597D58" w:rsidP="00A04615">
      <w:pPr>
        <w:spacing w:before="100" w:beforeAutospacing="1" w:after="100" w:afterAutospacing="1" w:line="240" w:lineRule="auto"/>
        <w:ind w:left="567" w:hanging="567"/>
        <w:rPr>
          <w:rFonts w:ascii="Times New Roman" w:eastAsia="Times New Roman" w:hAnsi="Times New Roman" w:cs="Times New Roman"/>
          <w:kern w:val="0"/>
          <w:sz w:val="24"/>
          <w:szCs w:val="24"/>
          <w:lang w:val="en-GB" w:eastAsia="en-GB"/>
          <w14:ligatures w14:val="none"/>
        </w:rPr>
      </w:pPr>
    </w:p>
    <w:p w14:paraId="2BFF2739" w14:textId="77777777" w:rsidR="00DB5DEB" w:rsidRPr="008703BC" w:rsidRDefault="00DB5DEB" w:rsidP="00CB64D2">
      <w:pPr>
        <w:pStyle w:val="paragraph"/>
        <w:spacing w:before="0" w:beforeAutospacing="0" w:after="0" w:afterAutospacing="0"/>
        <w:textAlignment w:val="baseline"/>
        <w:rPr>
          <w:rStyle w:val="eop"/>
          <w:rFonts w:eastAsiaTheme="majorEastAsia"/>
          <w:b/>
          <w:bCs/>
          <w:i/>
          <w:iCs/>
        </w:rPr>
      </w:pPr>
    </w:p>
    <w:p w14:paraId="4FD5A57A" w14:textId="36C56235" w:rsidR="00454055" w:rsidRPr="008703BC" w:rsidRDefault="00D61556" w:rsidP="00CB64D2">
      <w:pPr>
        <w:pStyle w:val="paragraph"/>
        <w:spacing w:before="0" w:beforeAutospacing="0" w:after="0" w:afterAutospacing="0"/>
        <w:textAlignment w:val="baseline"/>
        <w:rPr>
          <w:rStyle w:val="eop"/>
          <w:rFonts w:eastAsiaTheme="majorEastAsia"/>
          <w:b/>
          <w:bCs/>
          <w:i/>
          <w:iCs/>
        </w:rPr>
      </w:pPr>
      <w:r w:rsidRPr="008703BC">
        <w:rPr>
          <w:rFonts w:ascii="Segoe UI" w:hAnsi="Segoe UI" w:cs="Segoe UI"/>
          <w:color w:val="000000"/>
          <w:sz w:val="21"/>
          <w:szCs w:val="21"/>
          <w:shd w:val="clear" w:color="auto" w:fill="FFFFFF"/>
        </w:rPr>
        <w:t>Oppenheimer, M</w:t>
      </w:r>
      <w:r w:rsidR="00F56B85" w:rsidRPr="008703BC">
        <w:rPr>
          <w:rFonts w:ascii="Segoe UI" w:hAnsi="Segoe UI" w:cs="Segoe UI"/>
          <w:color w:val="000000"/>
          <w:sz w:val="21"/>
          <w:szCs w:val="21"/>
          <w:shd w:val="clear" w:color="auto" w:fill="FFFFFF"/>
        </w:rPr>
        <w:t xml:space="preserve">, et al., </w:t>
      </w:r>
      <w:r w:rsidRPr="008703BC">
        <w:rPr>
          <w:rFonts w:ascii="Segoe UI" w:hAnsi="Segoe UI" w:cs="Segoe UI"/>
          <w:color w:val="000000"/>
          <w:sz w:val="21"/>
          <w:szCs w:val="21"/>
          <w:shd w:val="clear" w:color="auto" w:fill="FFFFFF"/>
        </w:rPr>
        <w:t xml:space="preserve">2019: Sea Level Rise and Implications for Low-Lying Islands, Coasts and Communities. In: IPCC Special Report on the Ocean and Cryosphere in a Changing Climate [H.-O. </w:t>
      </w:r>
      <w:proofErr w:type="spellStart"/>
      <w:r w:rsidRPr="008703BC">
        <w:rPr>
          <w:rFonts w:ascii="Segoe UI" w:hAnsi="Segoe UI" w:cs="Segoe UI"/>
          <w:color w:val="000000"/>
          <w:sz w:val="21"/>
          <w:szCs w:val="21"/>
          <w:shd w:val="clear" w:color="auto" w:fill="FFFFFF"/>
        </w:rPr>
        <w:t>Pörtner</w:t>
      </w:r>
      <w:proofErr w:type="spellEnd"/>
      <w:r w:rsidRPr="008703BC">
        <w:rPr>
          <w:rFonts w:ascii="Segoe UI" w:hAnsi="Segoe UI" w:cs="Segoe UI"/>
          <w:color w:val="000000"/>
          <w:sz w:val="21"/>
          <w:szCs w:val="21"/>
          <w:shd w:val="clear" w:color="auto" w:fill="FFFFFF"/>
        </w:rPr>
        <w:t>, D.C. Roberts, V. Masson-</w:t>
      </w:r>
      <w:proofErr w:type="spellStart"/>
      <w:r w:rsidRPr="008703BC">
        <w:rPr>
          <w:rFonts w:ascii="Segoe UI" w:hAnsi="Segoe UI" w:cs="Segoe UI"/>
          <w:color w:val="000000"/>
          <w:sz w:val="21"/>
          <w:szCs w:val="21"/>
          <w:shd w:val="clear" w:color="auto" w:fill="FFFFFF"/>
        </w:rPr>
        <w:t>Delmotte</w:t>
      </w:r>
      <w:proofErr w:type="spellEnd"/>
      <w:r w:rsidRPr="008703BC">
        <w:rPr>
          <w:rFonts w:ascii="Segoe UI" w:hAnsi="Segoe UI" w:cs="Segoe UI"/>
          <w:color w:val="000000"/>
          <w:sz w:val="21"/>
          <w:szCs w:val="21"/>
          <w:shd w:val="clear" w:color="auto" w:fill="FFFFFF"/>
        </w:rPr>
        <w:t xml:space="preserve">, P. Zhai, M. </w:t>
      </w:r>
      <w:proofErr w:type="spellStart"/>
      <w:r w:rsidRPr="008703BC">
        <w:rPr>
          <w:rFonts w:ascii="Segoe UI" w:hAnsi="Segoe UI" w:cs="Segoe UI"/>
          <w:color w:val="000000"/>
          <w:sz w:val="21"/>
          <w:szCs w:val="21"/>
          <w:shd w:val="clear" w:color="auto" w:fill="FFFFFF"/>
        </w:rPr>
        <w:t>Tignor</w:t>
      </w:r>
      <w:proofErr w:type="spellEnd"/>
      <w:r w:rsidRPr="008703BC">
        <w:rPr>
          <w:rFonts w:ascii="Segoe UI" w:hAnsi="Segoe UI" w:cs="Segoe UI"/>
          <w:color w:val="000000"/>
          <w:sz w:val="21"/>
          <w:szCs w:val="21"/>
          <w:shd w:val="clear" w:color="auto" w:fill="FFFFFF"/>
        </w:rPr>
        <w:t xml:space="preserve">, E. </w:t>
      </w:r>
      <w:proofErr w:type="spellStart"/>
      <w:r w:rsidRPr="008703BC">
        <w:rPr>
          <w:rFonts w:ascii="Segoe UI" w:hAnsi="Segoe UI" w:cs="Segoe UI"/>
          <w:color w:val="000000"/>
          <w:sz w:val="21"/>
          <w:szCs w:val="21"/>
          <w:shd w:val="clear" w:color="auto" w:fill="FFFFFF"/>
        </w:rPr>
        <w:t>Poloczanska</w:t>
      </w:r>
      <w:proofErr w:type="spellEnd"/>
      <w:r w:rsidRPr="008703BC">
        <w:rPr>
          <w:rFonts w:ascii="Segoe UI" w:hAnsi="Segoe UI" w:cs="Segoe UI"/>
          <w:color w:val="000000"/>
          <w:sz w:val="21"/>
          <w:szCs w:val="21"/>
          <w:shd w:val="clear" w:color="auto" w:fill="FFFFFF"/>
        </w:rPr>
        <w:t xml:space="preserve">, K. </w:t>
      </w:r>
      <w:proofErr w:type="spellStart"/>
      <w:r w:rsidRPr="008703BC">
        <w:rPr>
          <w:rFonts w:ascii="Segoe UI" w:hAnsi="Segoe UI" w:cs="Segoe UI"/>
          <w:color w:val="000000"/>
          <w:sz w:val="21"/>
          <w:szCs w:val="21"/>
          <w:shd w:val="clear" w:color="auto" w:fill="FFFFFF"/>
        </w:rPr>
        <w:t>Mintenbeck</w:t>
      </w:r>
      <w:proofErr w:type="spellEnd"/>
      <w:r w:rsidRPr="008703BC">
        <w:rPr>
          <w:rFonts w:ascii="Segoe UI" w:hAnsi="Segoe UI" w:cs="Segoe UI"/>
          <w:color w:val="000000"/>
          <w:sz w:val="21"/>
          <w:szCs w:val="21"/>
          <w:shd w:val="clear" w:color="auto" w:fill="FFFFFF"/>
        </w:rPr>
        <w:t xml:space="preserve">, A. </w:t>
      </w:r>
      <w:proofErr w:type="spellStart"/>
      <w:r w:rsidRPr="008703BC">
        <w:rPr>
          <w:rFonts w:ascii="Segoe UI" w:hAnsi="Segoe UI" w:cs="Segoe UI"/>
          <w:color w:val="000000"/>
          <w:sz w:val="21"/>
          <w:szCs w:val="21"/>
          <w:shd w:val="clear" w:color="auto" w:fill="FFFFFF"/>
        </w:rPr>
        <w:t>Alegría</w:t>
      </w:r>
      <w:proofErr w:type="spellEnd"/>
      <w:r w:rsidRPr="008703BC">
        <w:rPr>
          <w:rFonts w:ascii="Segoe UI" w:hAnsi="Segoe UI" w:cs="Segoe UI"/>
          <w:color w:val="000000"/>
          <w:sz w:val="21"/>
          <w:szCs w:val="21"/>
          <w:shd w:val="clear" w:color="auto" w:fill="FFFFFF"/>
        </w:rPr>
        <w:t xml:space="preserve">, M. Nicolai, A. </w:t>
      </w:r>
      <w:proofErr w:type="spellStart"/>
      <w:r w:rsidRPr="008703BC">
        <w:rPr>
          <w:rFonts w:ascii="Segoe UI" w:hAnsi="Segoe UI" w:cs="Segoe UI"/>
          <w:color w:val="000000"/>
          <w:sz w:val="21"/>
          <w:szCs w:val="21"/>
          <w:shd w:val="clear" w:color="auto" w:fill="FFFFFF"/>
        </w:rPr>
        <w:t>Okem</w:t>
      </w:r>
      <w:proofErr w:type="spellEnd"/>
      <w:r w:rsidRPr="008703BC">
        <w:rPr>
          <w:rFonts w:ascii="Segoe UI" w:hAnsi="Segoe UI" w:cs="Segoe UI"/>
          <w:color w:val="000000"/>
          <w:sz w:val="21"/>
          <w:szCs w:val="21"/>
          <w:shd w:val="clear" w:color="auto" w:fill="FFFFFF"/>
        </w:rPr>
        <w:t xml:space="preserve">, J. </w:t>
      </w:r>
      <w:proofErr w:type="spellStart"/>
      <w:r w:rsidRPr="008703BC">
        <w:rPr>
          <w:rFonts w:ascii="Segoe UI" w:hAnsi="Segoe UI" w:cs="Segoe UI"/>
          <w:color w:val="000000"/>
          <w:sz w:val="21"/>
          <w:szCs w:val="21"/>
          <w:shd w:val="clear" w:color="auto" w:fill="FFFFFF"/>
        </w:rPr>
        <w:t>Petzold</w:t>
      </w:r>
      <w:proofErr w:type="spellEnd"/>
      <w:r w:rsidRPr="008703BC">
        <w:rPr>
          <w:rFonts w:ascii="Segoe UI" w:hAnsi="Segoe UI" w:cs="Segoe UI"/>
          <w:color w:val="000000"/>
          <w:sz w:val="21"/>
          <w:szCs w:val="21"/>
          <w:shd w:val="clear" w:color="auto" w:fill="FFFFFF"/>
        </w:rPr>
        <w:t xml:space="preserve">, B. Rama, N.M. </w:t>
      </w:r>
      <w:proofErr w:type="spellStart"/>
      <w:r w:rsidRPr="008703BC">
        <w:rPr>
          <w:rFonts w:ascii="Segoe UI" w:hAnsi="Segoe UI" w:cs="Segoe UI"/>
          <w:color w:val="000000"/>
          <w:sz w:val="21"/>
          <w:szCs w:val="21"/>
          <w:shd w:val="clear" w:color="auto" w:fill="FFFFFF"/>
        </w:rPr>
        <w:t>Weyer</w:t>
      </w:r>
      <w:proofErr w:type="spellEnd"/>
      <w:r w:rsidRPr="008703BC">
        <w:rPr>
          <w:rFonts w:ascii="Segoe UI" w:hAnsi="Segoe UI" w:cs="Segoe UI"/>
          <w:color w:val="000000"/>
          <w:sz w:val="21"/>
          <w:szCs w:val="21"/>
          <w:shd w:val="clear" w:color="auto" w:fill="FFFFFF"/>
        </w:rPr>
        <w:t xml:space="preserve"> (eds.)].</w:t>
      </w:r>
    </w:p>
    <w:p w14:paraId="5F223D3C" w14:textId="44AE366E" w:rsidR="00797B73" w:rsidRPr="008703BC" w:rsidRDefault="00797B73" w:rsidP="00CB64D2">
      <w:pPr>
        <w:pStyle w:val="paragraph"/>
        <w:spacing w:before="0" w:beforeAutospacing="0" w:after="0" w:afterAutospacing="0"/>
        <w:textAlignment w:val="baseline"/>
        <w:rPr>
          <w:rStyle w:val="eop"/>
          <w:rFonts w:eastAsiaTheme="majorEastAsia"/>
          <w:b/>
          <w:bCs/>
          <w:i/>
          <w:iCs/>
        </w:rPr>
      </w:pPr>
      <w:r w:rsidRPr="008703BC">
        <w:rPr>
          <w:rStyle w:val="eop"/>
          <w:rFonts w:eastAsiaTheme="majorEastAsia"/>
          <w:b/>
          <w:bCs/>
          <w:i/>
          <w:iCs/>
        </w:rPr>
        <w:t>Page 2</w:t>
      </w:r>
    </w:p>
    <w:p w14:paraId="112249FE" w14:textId="70DB1769" w:rsidR="00797B73" w:rsidRPr="008703BC" w:rsidRDefault="00797B73"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xml:space="preserve">Dacre HF, Pinto JG (2020) Serial clustering of extratropical cyclones: a review of where, when and why it occurs. NPJ </w:t>
      </w:r>
      <w:proofErr w:type="spellStart"/>
      <w:r w:rsidRPr="008703BC">
        <w:rPr>
          <w:rStyle w:val="eop"/>
          <w:rFonts w:eastAsiaTheme="majorEastAsia"/>
        </w:rPr>
        <w:t>Clim</w:t>
      </w:r>
      <w:proofErr w:type="spellEnd"/>
      <w:r w:rsidRPr="008703BC">
        <w:rPr>
          <w:rStyle w:val="eop"/>
          <w:rFonts w:eastAsiaTheme="majorEastAsia"/>
        </w:rPr>
        <w:t xml:space="preserve"> Atmos Sci 3:1–10. </w:t>
      </w:r>
      <w:hyperlink r:id="rId34" w:history="1">
        <w:r w:rsidRPr="008703BC">
          <w:rPr>
            <w:rStyle w:val="Hyperlink"/>
            <w:rFonts w:eastAsiaTheme="majorEastAsia"/>
          </w:rPr>
          <w:t>https://doi.org/10.1038/s41612-020-00152-9</w:t>
        </w:r>
      </w:hyperlink>
    </w:p>
    <w:p w14:paraId="1E1397E7" w14:textId="77777777" w:rsidR="00797B73" w:rsidRPr="008703BC" w:rsidRDefault="00797B73" w:rsidP="00CB64D2">
      <w:pPr>
        <w:pStyle w:val="paragraph"/>
        <w:spacing w:before="0" w:beforeAutospacing="0" w:after="0" w:afterAutospacing="0"/>
        <w:textAlignment w:val="baseline"/>
        <w:rPr>
          <w:rStyle w:val="eop"/>
          <w:rFonts w:eastAsiaTheme="majorEastAsia"/>
        </w:rPr>
      </w:pPr>
    </w:p>
    <w:p w14:paraId="3E7D2C3C" w14:textId="77777777" w:rsidR="00797B73" w:rsidRPr="008703BC" w:rsidRDefault="00797B73" w:rsidP="00CB64D2">
      <w:pPr>
        <w:pStyle w:val="paragraph"/>
        <w:spacing w:before="0" w:beforeAutospacing="0" w:after="0" w:afterAutospacing="0"/>
        <w:textAlignment w:val="baseline"/>
        <w:rPr>
          <w:rStyle w:val="eop"/>
          <w:rFonts w:eastAsiaTheme="majorEastAsia"/>
        </w:rPr>
      </w:pPr>
    </w:p>
    <w:p w14:paraId="3AD81C40" w14:textId="2DB96681" w:rsidR="00285A59" w:rsidRPr="008703BC" w:rsidRDefault="00DF6E6D" w:rsidP="00CB64D2">
      <w:pPr>
        <w:pStyle w:val="paragraph"/>
        <w:spacing w:before="0" w:beforeAutospacing="0" w:after="0" w:afterAutospacing="0"/>
        <w:textAlignment w:val="baseline"/>
        <w:rPr>
          <w:rFonts w:ascii="Segoe UI" w:hAnsi="Segoe UI" w:cs="Segoe UI"/>
          <w:sz w:val="18"/>
          <w:szCs w:val="18"/>
        </w:rPr>
      </w:pPr>
      <w:proofErr w:type="spellStart"/>
      <w:r>
        <w:t>Pickands</w:t>
      </w:r>
      <w:proofErr w:type="spellEnd"/>
      <w:r>
        <w:t xml:space="preserve">, J. (1975). "Statistical Inference Using Extreme Order Statistics". </w:t>
      </w:r>
      <w:r>
        <w:rPr>
          <w:rStyle w:val="Emphasis"/>
          <w:rFonts w:eastAsiaTheme="majorEastAsia"/>
        </w:rPr>
        <w:t>The Annals of Statistics</w:t>
      </w:r>
      <w:r>
        <w:t>, 3(1), 119-131.</w:t>
      </w:r>
    </w:p>
    <w:p w14:paraId="5D07F091"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 </w:t>
      </w:r>
    </w:p>
    <w:p w14:paraId="14A4E064"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9. Appendices</w:t>
      </w:r>
      <w:r w:rsidRPr="008703BC">
        <w:rPr>
          <w:rStyle w:val="eop"/>
          <w:rFonts w:eastAsiaTheme="majorEastAsia"/>
        </w:rPr>
        <w:t> </w:t>
      </w:r>
    </w:p>
    <w:p w14:paraId="14411D85" w14:textId="77777777" w:rsidR="00CB64D2" w:rsidRPr="008703BC" w:rsidRDefault="00CB64D2" w:rsidP="00CB64D2">
      <w:pPr>
        <w:pStyle w:val="paragraph"/>
        <w:spacing w:before="0" w:beforeAutospacing="0" w:after="0" w:afterAutospacing="0"/>
        <w:textAlignment w:val="baseline"/>
        <w:rPr>
          <w:rFonts w:ascii="Segoe UI" w:hAnsi="Segoe UI" w:cs="Segoe UI"/>
          <w:sz w:val="18"/>
          <w:szCs w:val="18"/>
        </w:rPr>
      </w:pPr>
      <w:r w:rsidRPr="008703BC">
        <w:rPr>
          <w:rStyle w:val="normaltextrun"/>
          <w:rFonts w:eastAsiaTheme="majorEastAsia"/>
          <w:sz w:val="28"/>
          <w:szCs w:val="28"/>
        </w:rPr>
        <w:t>   </w:t>
      </w:r>
      <w:r w:rsidRPr="008703BC">
        <w:rPr>
          <w:rStyle w:val="eop"/>
          <w:rFonts w:eastAsiaTheme="majorEastAsia"/>
        </w:rPr>
        <w:t> </w:t>
      </w:r>
    </w:p>
    <w:p w14:paraId="21162BD8" w14:textId="77777777" w:rsidR="00CB64D2" w:rsidRPr="008703BC" w:rsidRDefault="00CB64D2" w:rsidP="00CB64D2">
      <w:pPr>
        <w:pStyle w:val="paragraph"/>
        <w:spacing w:before="0" w:beforeAutospacing="0" w:after="0" w:afterAutospacing="0"/>
        <w:textAlignment w:val="baseline"/>
        <w:rPr>
          <w:rStyle w:val="eop"/>
          <w:rFonts w:eastAsiaTheme="majorEastAsia"/>
        </w:rPr>
      </w:pPr>
      <w:r w:rsidRPr="008703BC">
        <w:rPr>
          <w:rStyle w:val="normaltextrun"/>
          <w:rFonts w:eastAsiaTheme="majorEastAsia"/>
          <w:sz w:val="28"/>
          <w:szCs w:val="28"/>
        </w:rPr>
        <w:t>   [Include any additional supplementary information that supports the report but is not necessary in the main body. This should include your code.]</w:t>
      </w:r>
      <w:r w:rsidRPr="008703BC">
        <w:rPr>
          <w:rStyle w:val="eop"/>
          <w:rFonts w:eastAsiaTheme="majorEastAsia"/>
        </w:rPr>
        <w:t> </w:t>
      </w:r>
    </w:p>
    <w:p w14:paraId="52A871A3" w14:textId="77777777" w:rsidR="00866A43" w:rsidRPr="008703BC" w:rsidRDefault="00866A43" w:rsidP="00CB64D2">
      <w:pPr>
        <w:pStyle w:val="paragraph"/>
        <w:spacing w:before="0" w:beforeAutospacing="0" w:after="0" w:afterAutospacing="0"/>
        <w:textAlignment w:val="baseline"/>
        <w:rPr>
          <w:rStyle w:val="eop"/>
          <w:rFonts w:eastAsiaTheme="majorEastAsia"/>
        </w:rPr>
      </w:pPr>
    </w:p>
    <w:p w14:paraId="1097F159" w14:textId="01581A9C" w:rsidR="00866A43" w:rsidRPr="008703BC" w:rsidRDefault="00866A43" w:rsidP="00CB64D2">
      <w:pPr>
        <w:pStyle w:val="paragraph"/>
        <w:spacing w:before="0" w:beforeAutospacing="0" w:after="0" w:afterAutospacing="0"/>
        <w:textAlignment w:val="baseline"/>
        <w:rPr>
          <w:rFonts w:ascii="Segoe UI" w:hAnsi="Segoe UI" w:cs="Segoe UI"/>
          <w:sz w:val="18"/>
          <w:szCs w:val="18"/>
        </w:rPr>
      </w:pPr>
      <w:r w:rsidRPr="008703BC">
        <w:rPr>
          <w:rStyle w:val="eop"/>
          <w:rFonts w:eastAsiaTheme="majorEastAsia"/>
        </w:rPr>
        <w:t>Table x</w:t>
      </w:r>
    </w:p>
    <w:p w14:paraId="6A9CBD9B" w14:textId="77777777" w:rsidR="00CB64D2" w:rsidRPr="008703BC" w:rsidRDefault="00CB64D2" w:rsidP="00CB64D2">
      <w:pPr>
        <w:pStyle w:val="paragraph"/>
        <w:spacing w:before="0" w:beforeAutospacing="0" w:after="0" w:afterAutospacing="0"/>
        <w:textAlignment w:val="baseline"/>
        <w:rPr>
          <w:rStyle w:val="eop"/>
          <w:rFonts w:eastAsiaTheme="majorEastAsia"/>
        </w:rPr>
      </w:pPr>
      <w:r w:rsidRPr="008703BC">
        <w:rPr>
          <w:rStyle w:val="eop"/>
          <w:rFonts w:eastAsiaTheme="majorEastAsia"/>
        </w:rPr>
        <w:t> </w:t>
      </w:r>
    </w:p>
    <w:p w14:paraId="5450EB98" w14:textId="0F606BC2" w:rsidR="0011390F" w:rsidRPr="008703BC" w:rsidRDefault="0011390F" w:rsidP="00CB64D2">
      <w:pPr>
        <w:pStyle w:val="paragraph"/>
        <w:spacing w:before="0" w:beforeAutospacing="0" w:after="0" w:afterAutospacing="0"/>
        <w:textAlignment w:val="baseline"/>
        <w:rPr>
          <w:rFonts w:ascii="Segoe UI" w:hAnsi="Segoe UI" w:cs="Segoe UI"/>
          <w:sz w:val="18"/>
          <w:szCs w:val="18"/>
        </w:rPr>
      </w:pPr>
      <w:r w:rsidRPr="008703BC">
        <w:rPr>
          <w:noProof/>
        </w:rPr>
        <w:drawing>
          <wp:inline distT="0" distB="0" distL="0" distR="0" wp14:anchorId="0112AABA" wp14:editId="6AE1D968">
            <wp:extent cx="4972050" cy="1028700"/>
            <wp:effectExtent l="0" t="0" r="0" b="0"/>
            <wp:docPr id="85158043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80439" name="Picture 1" descr="A black screen with white text&#10;&#10;Description automatically generated"/>
                    <pic:cNvPicPr/>
                  </pic:nvPicPr>
                  <pic:blipFill>
                    <a:blip r:embed="rId35"/>
                    <a:stretch>
                      <a:fillRect/>
                    </a:stretch>
                  </pic:blipFill>
                  <pic:spPr>
                    <a:xfrm>
                      <a:off x="0" y="0"/>
                      <a:ext cx="4972050" cy="1028700"/>
                    </a:xfrm>
                    <a:prstGeom prst="rect">
                      <a:avLst/>
                    </a:prstGeom>
                  </pic:spPr>
                </pic:pic>
              </a:graphicData>
            </a:graphic>
          </wp:inline>
        </w:drawing>
      </w:r>
    </w:p>
    <w:p w14:paraId="1A22CFBC" w14:textId="77777777" w:rsidR="00CB64D2" w:rsidRPr="008703BC" w:rsidRDefault="00CB64D2" w:rsidP="00CB64D2">
      <w:pPr>
        <w:pStyle w:val="paragraph"/>
        <w:spacing w:before="0" w:beforeAutospacing="0" w:after="0" w:afterAutospacing="0"/>
        <w:textAlignment w:val="baseline"/>
        <w:rPr>
          <w:rStyle w:val="eop"/>
          <w:rFonts w:ascii="Cambria" w:eastAsiaTheme="majorEastAsia" w:hAnsi="Cambria" w:cs="Segoe UI"/>
        </w:rPr>
      </w:pPr>
      <w:r w:rsidRPr="008703BC">
        <w:rPr>
          <w:rStyle w:val="eop"/>
          <w:rFonts w:ascii="Cambria" w:eastAsiaTheme="majorEastAsia" w:hAnsi="Cambria" w:cs="Segoe UI"/>
        </w:rPr>
        <w:t> </w:t>
      </w:r>
    </w:p>
    <w:p w14:paraId="51E8CCF3" w14:textId="77777777" w:rsidR="00866A43" w:rsidRPr="008703BC" w:rsidRDefault="00866A43" w:rsidP="00CB64D2">
      <w:pPr>
        <w:pStyle w:val="paragraph"/>
        <w:spacing w:before="0" w:beforeAutospacing="0" w:after="0" w:afterAutospacing="0"/>
        <w:textAlignment w:val="baseline"/>
        <w:rPr>
          <w:rStyle w:val="eop"/>
          <w:rFonts w:ascii="Cambria" w:eastAsiaTheme="majorEastAsia" w:hAnsi="Cambria" w:cs="Segoe UI"/>
        </w:rPr>
      </w:pPr>
    </w:p>
    <w:p w14:paraId="317CBD8D" w14:textId="77777777" w:rsidR="00866A43" w:rsidRPr="008703BC" w:rsidRDefault="00866A43" w:rsidP="00CB64D2">
      <w:pPr>
        <w:pStyle w:val="paragraph"/>
        <w:spacing w:before="0" w:beforeAutospacing="0" w:after="0" w:afterAutospacing="0"/>
        <w:textAlignment w:val="baseline"/>
        <w:rPr>
          <w:rStyle w:val="eop"/>
          <w:rFonts w:ascii="Cambria" w:eastAsiaTheme="majorEastAsia" w:hAnsi="Cambria" w:cs="Segoe UI"/>
        </w:rPr>
      </w:pPr>
    </w:p>
    <w:p w14:paraId="763CD5D4" w14:textId="52A5A1D4" w:rsidR="00866A43" w:rsidRPr="008703BC" w:rsidRDefault="00866A43" w:rsidP="00CB64D2">
      <w:pPr>
        <w:pStyle w:val="paragraph"/>
        <w:spacing w:before="0" w:beforeAutospacing="0" w:after="0" w:afterAutospacing="0"/>
        <w:textAlignment w:val="baseline"/>
        <w:rPr>
          <w:rFonts w:ascii="Segoe UI" w:hAnsi="Segoe UI" w:cs="Segoe UI"/>
          <w:sz w:val="18"/>
          <w:szCs w:val="18"/>
        </w:rPr>
      </w:pPr>
      <w:r w:rsidRPr="008703BC">
        <w:rPr>
          <w:rStyle w:val="eop"/>
          <w:rFonts w:ascii="Cambria" w:eastAsiaTheme="majorEastAsia" w:hAnsi="Cambria" w:cs="Segoe UI"/>
        </w:rPr>
        <w:t>Table y</w:t>
      </w:r>
    </w:p>
    <w:p w14:paraId="7A8CD412" w14:textId="37783EB8" w:rsidR="00604A0F" w:rsidRPr="00CB64D2" w:rsidRDefault="00604A0F" w:rsidP="00CB64D2"/>
    <w:sectPr w:rsidR="00604A0F" w:rsidRPr="00CB64D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amh Cahill" w:date="2024-07-02T07:52:00Z" w:initials="NC">
    <w:p w14:paraId="2A241DFE" w14:textId="77777777" w:rsidR="00C62192" w:rsidRDefault="00C62192" w:rsidP="00C62192">
      <w:r>
        <w:rPr>
          <w:rStyle w:val="CommentReference"/>
        </w:rPr>
        <w:annotationRef/>
      </w:r>
      <w:r>
        <w:rPr>
          <w:color w:val="000000"/>
          <w:sz w:val="20"/>
          <w:szCs w:val="20"/>
        </w:rPr>
        <w:t xml:space="preserve">Make sure to change this if you aren’t doing waves. </w:t>
      </w:r>
    </w:p>
  </w:comment>
  <w:comment w:id="5" w:author="Niamh Cahill" w:date="2024-07-02T07:55:00Z" w:initials="NC">
    <w:p w14:paraId="2FFA3059" w14:textId="77777777" w:rsidR="00C62192" w:rsidRDefault="00C62192" w:rsidP="00C62192">
      <w:r>
        <w:rPr>
          <w:rStyle w:val="CommentReference"/>
        </w:rPr>
        <w:annotationRef/>
      </w:r>
      <w:r>
        <w:rPr>
          <w:color w:val="000000"/>
          <w:sz w:val="20"/>
          <w:szCs w:val="20"/>
        </w:rPr>
        <w:t>You need references for this statement</w:t>
      </w:r>
    </w:p>
  </w:comment>
  <w:comment w:id="20" w:author="Niamh Cahill" w:date="2024-07-02T07:56:00Z" w:initials="NC">
    <w:p w14:paraId="1A0C84C7" w14:textId="77777777" w:rsidR="00C62192" w:rsidRDefault="00C62192" w:rsidP="00C62192">
      <w:r>
        <w:rPr>
          <w:rStyle w:val="CommentReference"/>
        </w:rPr>
        <w:annotationRef/>
      </w:r>
      <w:r>
        <w:rPr>
          <w:color w:val="000000"/>
          <w:sz w:val="20"/>
          <w:szCs w:val="20"/>
        </w:rPr>
        <w:t xml:space="preserve">Is this true? </w:t>
      </w:r>
    </w:p>
  </w:comment>
  <w:comment w:id="21" w:author="Niamh Cahill" w:date="2024-07-02T07:57:00Z" w:initials="NC">
    <w:p w14:paraId="75132701" w14:textId="77777777" w:rsidR="00C62192" w:rsidRDefault="00C62192" w:rsidP="00C62192">
      <w:r>
        <w:rPr>
          <w:rStyle w:val="CommentReference"/>
        </w:rPr>
        <w:annotationRef/>
      </w:r>
      <w:r>
        <w:rPr>
          <w:color w:val="000000"/>
          <w:sz w:val="20"/>
          <w:szCs w:val="20"/>
        </w:rPr>
        <w:t xml:space="preserve">Ok so let’s clarify in the last sentence that you mean there hasn’t been so much done in looking at extreme sea level surges, as there’s been lots of work one on flooding more generally. </w:t>
      </w:r>
    </w:p>
    <w:p w14:paraId="576E9069" w14:textId="77777777" w:rsidR="00C62192" w:rsidRDefault="00C62192" w:rsidP="00C62192"/>
  </w:comment>
  <w:comment w:id="22" w:author="Niamh Cahill" w:date="2024-07-02T07:58:00Z" w:initials="NC">
    <w:p w14:paraId="6B8F7159" w14:textId="77777777" w:rsidR="00C62192" w:rsidRDefault="00C62192" w:rsidP="00C62192">
      <w:r>
        <w:rPr>
          <w:rStyle w:val="CommentReference"/>
        </w:rPr>
        <w:annotationRef/>
      </w:r>
      <w:r>
        <w:rPr>
          <w:color w:val="000000"/>
          <w:sz w:val="20"/>
          <w:szCs w:val="20"/>
        </w:rPr>
        <w:t xml:space="preserve">Clarify that the coverage issue is over time not space, the TG network is quite good, it’s just not very long. </w:t>
      </w:r>
    </w:p>
    <w:p w14:paraId="717DD3C4" w14:textId="77777777" w:rsidR="00C62192" w:rsidRDefault="00C62192" w:rsidP="00C62192"/>
  </w:comment>
  <w:comment w:id="25" w:author="Niamh Cahill" w:date="2024-07-02T08:00:00Z" w:initials="NC">
    <w:p w14:paraId="7F1CC2CD" w14:textId="77777777" w:rsidR="00C62192" w:rsidRDefault="00C62192" w:rsidP="00C62192">
      <w:r>
        <w:rPr>
          <w:rStyle w:val="CommentReference"/>
        </w:rPr>
        <w:annotationRef/>
      </w:r>
      <w:r>
        <w:rPr>
          <w:color w:val="000000"/>
          <w:sz w:val="20"/>
          <w:szCs w:val="20"/>
        </w:rPr>
        <w:t xml:space="preserve">Which is? You should then state the aim here. </w:t>
      </w:r>
    </w:p>
    <w:p w14:paraId="03528F78" w14:textId="77777777" w:rsidR="00C62192" w:rsidRDefault="00C62192" w:rsidP="00C62192"/>
  </w:comment>
  <w:comment w:id="26" w:author="Niamh Cahill" w:date="2024-07-02T08:01:00Z" w:initials="NC">
    <w:p w14:paraId="03DC94E8" w14:textId="77777777" w:rsidR="00C62192" w:rsidRDefault="00C62192" w:rsidP="00C62192">
      <w:r>
        <w:rPr>
          <w:rStyle w:val="CommentReference"/>
        </w:rPr>
        <w:annotationRef/>
      </w:r>
      <w:r>
        <w:rPr>
          <w:color w:val="000000"/>
          <w:sz w:val="20"/>
          <w:szCs w:val="20"/>
        </w:rPr>
        <w:t xml:space="preserve">IPCC might be a reference for this? </w:t>
      </w:r>
    </w:p>
  </w:comment>
  <w:comment w:id="27" w:author="Niamh Cahill" w:date="2024-07-02T08:04:00Z" w:initials="NC">
    <w:p w14:paraId="00778B4D" w14:textId="77777777" w:rsidR="00FF39FE" w:rsidRDefault="00FF39FE" w:rsidP="00FF39FE">
      <w:r>
        <w:rPr>
          <w:rStyle w:val="CommentReference"/>
        </w:rPr>
        <w:annotationRef/>
      </w:r>
      <w:r>
        <w:rPr>
          <w:color w:val="000000"/>
          <w:sz w:val="20"/>
          <w:szCs w:val="20"/>
        </w:rPr>
        <w:t xml:space="preserve">This is fine but not what you are doing, you are not looking directly at flooding and you aren’t looking at erosion so either relate this sentence to sea level extremes or reframe it to consider sea level extremes instead. </w:t>
      </w:r>
    </w:p>
  </w:comment>
  <w:comment w:id="28" w:author="Niamh Cahill" w:date="2024-07-02T08:04:00Z" w:initials="NC">
    <w:p w14:paraId="2F9B7AEA" w14:textId="77777777" w:rsidR="00FF39FE" w:rsidRDefault="00FF39FE" w:rsidP="00FF39FE">
      <w:r>
        <w:rPr>
          <w:rStyle w:val="CommentReference"/>
        </w:rPr>
        <w:annotationRef/>
      </w:r>
      <w:r>
        <w:rPr>
          <w:color w:val="000000"/>
          <w:sz w:val="20"/>
          <w:szCs w:val="20"/>
        </w:rPr>
        <w:t xml:space="preserve">This figure has no caption and is not referenced anywhere in the text? </w:t>
      </w:r>
    </w:p>
  </w:comment>
  <w:comment w:id="50" w:author="Niamh Cahill" w:date="2024-07-08T09:15:00Z" w:initials="NC">
    <w:p w14:paraId="1079F4F1" w14:textId="77777777" w:rsidR="00977697" w:rsidRDefault="00977697" w:rsidP="00977697">
      <w:r>
        <w:rPr>
          <w:rStyle w:val="CommentReference"/>
        </w:rPr>
        <w:annotationRef/>
      </w:r>
      <w:r>
        <w:rPr>
          <w:sz w:val="20"/>
          <w:szCs w:val="20"/>
        </w:rPr>
        <w:t xml:space="preserve">This point is a bit random to just throw in here so I suggest deleting. </w:t>
      </w:r>
    </w:p>
  </w:comment>
  <w:comment w:id="58" w:author="Niamh Cahill" w:date="2024-07-08T09:17:00Z" w:initials="NC">
    <w:p w14:paraId="10CE9532" w14:textId="77777777" w:rsidR="00977697" w:rsidRDefault="00977697" w:rsidP="00977697">
      <w:r>
        <w:rPr>
          <w:rStyle w:val="CommentReference"/>
        </w:rPr>
        <w:annotationRef/>
      </w:r>
      <w:r>
        <w:rPr>
          <w:color w:val="000000"/>
          <w:sz w:val="20"/>
          <w:szCs w:val="20"/>
        </w:rPr>
        <w:t xml:space="preserve">Define what a return level is. </w:t>
      </w:r>
    </w:p>
  </w:comment>
  <w:comment w:id="61" w:author="Niamh Cahill" w:date="2024-07-08T09:21:00Z" w:initials="NC">
    <w:p w14:paraId="45DA2F74" w14:textId="77777777" w:rsidR="00977697" w:rsidRDefault="00977697" w:rsidP="00977697">
      <w:r>
        <w:rPr>
          <w:rStyle w:val="CommentReference"/>
        </w:rPr>
        <w:annotationRef/>
      </w:r>
      <w:r>
        <w:rPr>
          <w:color w:val="000000"/>
          <w:sz w:val="20"/>
          <w:szCs w:val="20"/>
        </w:rPr>
        <w:t xml:space="preserve">Make sure to cite the original paper. </w:t>
      </w:r>
      <w:hyperlink r:id="rId1" w:history="1">
        <w:r w:rsidRPr="009F7D13">
          <w:rPr>
            <w:rStyle w:val="Hyperlink"/>
            <w:sz w:val="20"/>
            <w:szCs w:val="20"/>
          </w:rPr>
          <w:t>https://www.frontiersin.org/journals/marine-science/articles/10.3389/fmars.2020.00263/full</w:t>
        </w:r>
      </w:hyperlink>
    </w:p>
  </w:comment>
  <w:comment w:id="66" w:author="Niamh Cahill" w:date="2024-07-08T09:29:00Z" w:initials="NC">
    <w:p w14:paraId="6AA47126" w14:textId="77777777" w:rsidR="00977697" w:rsidRDefault="00977697" w:rsidP="00977697">
      <w:r>
        <w:rPr>
          <w:rStyle w:val="CommentReference"/>
        </w:rPr>
        <w:annotationRef/>
      </w:r>
      <w:r>
        <w:rPr>
          <w:color w:val="000000"/>
          <w:sz w:val="20"/>
          <w:szCs w:val="20"/>
        </w:rPr>
        <w:t xml:space="preserve">I deleted the mention of DL here as you introduce it below. </w:t>
      </w:r>
    </w:p>
  </w:comment>
  <w:comment w:id="74" w:author="Niamh Cahill" w:date="2024-07-08T09:30:00Z" w:initials="NC">
    <w:p w14:paraId="49634E18" w14:textId="77777777" w:rsidR="00977697" w:rsidRDefault="00977697" w:rsidP="00977697">
      <w:r>
        <w:rPr>
          <w:rStyle w:val="CommentReference"/>
        </w:rPr>
        <w:annotationRef/>
      </w:r>
      <w:r>
        <w:rPr>
          <w:color w:val="000000"/>
          <w:sz w:val="20"/>
          <w:szCs w:val="20"/>
        </w:rPr>
        <w:t>I moved the summary stats to the next sub section</w:t>
      </w:r>
    </w:p>
  </w:comment>
  <w:comment w:id="82" w:author="Niamh Cahill" w:date="2024-07-08T09:23:00Z" w:initials="NC">
    <w:p w14:paraId="402DA0A0" w14:textId="585AFC08" w:rsidR="00977697" w:rsidRDefault="00977697" w:rsidP="00977697">
      <w:r>
        <w:rPr>
          <w:rStyle w:val="CommentReference"/>
        </w:rPr>
        <w:annotationRef/>
      </w:r>
      <w:r>
        <w:rPr>
          <w:sz w:val="20"/>
          <w:szCs w:val="20"/>
        </w:rPr>
        <w:t xml:space="preserve">Caption and number your tables and refer to the table number in the text. </w:t>
      </w:r>
      <w:r>
        <w:rPr>
          <w:sz w:val="20"/>
          <w:szCs w:val="20"/>
        </w:rPr>
        <w:cr/>
      </w:r>
    </w:p>
  </w:comment>
  <w:comment w:id="112" w:author="Niamh Cahill" w:date="2024-07-08T09:27:00Z" w:initials="NC">
    <w:p w14:paraId="4E2DA92F" w14:textId="77777777" w:rsidR="00977697" w:rsidRDefault="00977697" w:rsidP="00977697">
      <w:r>
        <w:rPr>
          <w:rStyle w:val="CommentReference"/>
        </w:rPr>
        <w:annotationRef/>
      </w:r>
      <w:r>
        <w:rPr>
          <w:color w:val="000000"/>
          <w:sz w:val="20"/>
          <w:szCs w:val="20"/>
        </w:rPr>
        <w:t xml:space="preserve">Note that these are close to zero because on average what you expect and what you observe are close except for in the case of the extreme events, so we expect the average to be close to zero (of less interest) in terms of modelling. The interest lies in the extremes, which you have pointed out. </w:t>
      </w:r>
    </w:p>
  </w:comment>
  <w:comment w:id="114" w:author="Niamh Cahill" w:date="2024-07-08T09:27:00Z" w:initials="NC">
    <w:p w14:paraId="7295C7CC" w14:textId="77777777" w:rsidR="00977697" w:rsidRDefault="00977697" w:rsidP="00977697">
      <w:r>
        <w:rPr>
          <w:rStyle w:val="CommentReference"/>
        </w:rPr>
        <w:annotationRef/>
      </w:r>
      <w:r>
        <w:rPr>
          <w:color w:val="000000"/>
          <w:sz w:val="20"/>
          <w:szCs w:val="20"/>
        </w:rPr>
        <w:t>?</w:t>
      </w:r>
    </w:p>
  </w:comment>
  <w:comment w:id="121" w:author="Niamh Cahill" w:date="2024-07-08T09:23:00Z" w:initials="NC">
    <w:p w14:paraId="1D1D1B6C" w14:textId="77777777" w:rsidR="00977697" w:rsidRDefault="00977697" w:rsidP="00977697">
      <w:r>
        <w:rPr>
          <w:rStyle w:val="CommentReference"/>
        </w:rPr>
        <w:annotationRef/>
      </w:r>
      <w:r>
        <w:rPr>
          <w:sz w:val="20"/>
          <w:szCs w:val="20"/>
        </w:rPr>
        <w:t xml:space="preserve">Caption and number your tables and refer to the table number in the text. </w:t>
      </w:r>
      <w:r>
        <w:rPr>
          <w:sz w:val="20"/>
          <w:szCs w:val="20"/>
        </w:rPr>
        <w:cr/>
      </w:r>
    </w:p>
  </w:comment>
  <w:comment w:id="150" w:author="Niamh Cahill" w:date="2024-07-08T09:27:00Z" w:initials="NC">
    <w:p w14:paraId="00B1D109" w14:textId="77777777" w:rsidR="00977697" w:rsidRDefault="00977697" w:rsidP="00977697">
      <w:r>
        <w:rPr>
          <w:rStyle w:val="CommentReference"/>
        </w:rPr>
        <w:annotationRef/>
      </w:r>
      <w:r>
        <w:rPr>
          <w:color w:val="000000"/>
          <w:sz w:val="20"/>
          <w:szCs w:val="20"/>
        </w:rPr>
        <w:t xml:space="preserve">Note that these are close to zero because on average what you expect and what you observe are close except for in the case of the extreme events, so we expect the average to be close to zero (of less interest) in terms of modelling. The interest lies in the extremes, which you have pointed out. </w:t>
      </w:r>
    </w:p>
  </w:comment>
  <w:comment w:id="152" w:author="Niamh Cahill" w:date="2024-07-08T09:35:00Z" w:initials="NC">
    <w:p w14:paraId="30481E2F" w14:textId="77777777" w:rsidR="00977697" w:rsidRDefault="00977697" w:rsidP="00977697">
      <w:r>
        <w:rPr>
          <w:rStyle w:val="CommentReference"/>
        </w:rPr>
        <w:annotationRef/>
      </w:r>
      <w:r>
        <w:rPr>
          <w:color w:val="000000"/>
          <w:sz w:val="20"/>
          <w:szCs w:val="20"/>
        </w:rPr>
        <w:t xml:space="preserve">For this plot and the next one. Keep the caption factual and then describe what the plot is telling you in the main text with reference to the figure number. </w:t>
      </w:r>
    </w:p>
  </w:comment>
  <w:comment w:id="168" w:author="Niamh Cahill" w:date="2024-07-08T09:37:00Z" w:initials="NC">
    <w:p w14:paraId="0B84C08A" w14:textId="77777777" w:rsidR="00977697" w:rsidRDefault="00977697" w:rsidP="00977697">
      <w:r>
        <w:rPr>
          <w:rStyle w:val="CommentReference"/>
        </w:rPr>
        <w:annotationRef/>
      </w:r>
      <w:r>
        <w:rPr>
          <w:color w:val="000000"/>
          <w:sz w:val="20"/>
          <w:szCs w:val="20"/>
        </w:rPr>
        <w:t xml:space="preserve">Your mean is not varying over time, you don’t have that temporal aspect in the model you are fitting. </w:t>
      </w:r>
    </w:p>
  </w:comment>
  <w:comment w:id="169" w:author="Niamh Cahill" w:date="2024-07-08T09:38:00Z" w:initials="NC">
    <w:p w14:paraId="5BFA08B8" w14:textId="77777777" w:rsidR="00977697" w:rsidRDefault="00977697" w:rsidP="00977697">
      <w:r>
        <w:rPr>
          <w:rStyle w:val="CommentReference"/>
        </w:rPr>
        <w:annotationRef/>
      </w:r>
      <w:r>
        <w:rPr>
          <w:color w:val="000000"/>
          <w:sz w:val="20"/>
          <w:szCs w:val="20"/>
        </w:rPr>
        <w:t xml:space="preserve">Also you are fitting the GEV to every location so your other parameters are also varying in space. </w:t>
      </w:r>
    </w:p>
  </w:comment>
  <w:comment w:id="199" w:author="Niamh Cahill" w:date="2024-07-08T09:42:00Z" w:initials="NC">
    <w:p w14:paraId="561F3422" w14:textId="77777777" w:rsidR="00977697" w:rsidRDefault="00977697" w:rsidP="00977697">
      <w:r>
        <w:rPr>
          <w:rStyle w:val="CommentReference"/>
        </w:rPr>
        <w:annotationRef/>
      </w:r>
      <w:r>
        <w:rPr>
          <w:sz w:val="20"/>
          <w:szCs w:val="20"/>
        </w:rPr>
        <w:t xml:space="preserve">This doesn’t need to be in the methods, it can go in the section where you describe the results. </w:t>
      </w:r>
    </w:p>
  </w:comment>
  <w:comment w:id="200" w:author="Niamh Cahill" w:date="2024-07-08T09:43:00Z" w:initials="NC">
    <w:p w14:paraId="79EBA13D" w14:textId="77777777" w:rsidR="00977697" w:rsidRDefault="00977697" w:rsidP="00977697">
      <w:r>
        <w:rPr>
          <w:rStyle w:val="CommentReference"/>
        </w:rPr>
        <w:annotationRef/>
      </w:r>
      <w:r>
        <w:rPr>
          <w:color w:val="000000"/>
          <w:sz w:val="20"/>
          <w:szCs w:val="20"/>
        </w:rPr>
        <w:t>Caption and number the figure.</w:t>
      </w:r>
    </w:p>
  </w:comment>
  <w:comment w:id="201" w:author="Niamh Cahill" w:date="2024-07-08T09:43:00Z" w:initials="NC">
    <w:p w14:paraId="4A66C0DC" w14:textId="77777777" w:rsidR="00977697" w:rsidRDefault="00977697" w:rsidP="00977697">
      <w:r>
        <w:rPr>
          <w:rStyle w:val="CommentReference"/>
        </w:rPr>
        <w:annotationRef/>
      </w:r>
      <w:r>
        <w:rPr>
          <w:color w:val="000000"/>
          <w:sz w:val="20"/>
          <w:szCs w:val="20"/>
        </w:rPr>
        <w:t xml:space="preserve">Yellow is difficult to see. </w:t>
      </w:r>
    </w:p>
  </w:comment>
  <w:comment w:id="205" w:author="Niamh Cahill" w:date="2024-07-08T09:45:00Z" w:initials="NC">
    <w:p w14:paraId="291560EE" w14:textId="77777777" w:rsidR="00977697" w:rsidRDefault="00977697" w:rsidP="00977697">
      <w:r>
        <w:rPr>
          <w:rStyle w:val="CommentReference"/>
        </w:rPr>
        <w:annotationRef/>
      </w:r>
      <w:r>
        <w:rPr>
          <w:color w:val="000000"/>
          <w:sz w:val="20"/>
          <w:szCs w:val="20"/>
        </w:rPr>
        <w:t xml:space="preserve">Number and caption figure. </w:t>
      </w:r>
    </w:p>
  </w:comment>
  <w:comment w:id="210" w:author="Niamh Cahill" w:date="2024-07-08T09:45:00Z" w:initials="NC">
    <w:p w14:paraId="4D08FFBA" w14:textId="77777777" w:rsidR="00977697" w:rsidRDefault="00977697" w:rsidP="00977697">
      <w:r>
        <w:rPr>
          <w:rStyle w:val="CommentReference"/>
        </w:rPr>
        <w:annotationRef/>
      </w:r>
      <w:r>
        <w:rPr>
          <w:color w:val="000000"/>
          <w:sz w:val="20"/>
          <w:szCs w:val="20"/>
        </w:rPr>
        <w:t>Captions etc!!!</w:t>
      </w:r>
    </w:p>
  </w:comment>
  <w:comment w:id="211" w:author="Niamh Cahill" w:date="2024-07-08T09:46:00Z" w:initials="NC">
    <w:p w14:paraId="3057B2A3" w14:textId="77777777" w:rsidR="00977697" w:rsidRDefault="00977697" w:rsidP="00977697">
      <w:r>
        <w:rPr>
          <w:rStyle w:val="CommentReference"/>
        </w:rPr>
        <w:annotationRef/>
      </w:r>
      <w:r>
        <w:rPr>
          <w:color w:val="000000"/>
          <w:sz w:val="20"/>
          <w:szCs w:val="20"/>
        </w:rPr>
        <w:t xml:space="preserve">Maybe a subsection called “Model Fitting” with this information. </w:t>
      </w:r>
    </w:p>
  </w:comment>
  <w:comment w:id="212" w:author="Niamh Cahill" w:date="2024-07-08T09:47:00Z" w:initials="NC">
    <w:p w14:paraId="32E52601" w14:textId="77777777" w:rsidR="00977697" w:rsidRDefault="00977697" w:rsidP="00977697">
      <w:r>
        <w:rPr>
          <w:rStyle w:val="CommentReference"/>
        </w:rPr>
        <w:annotationRef/>
      </w:r>
      <w:r>
        <w:rPr>
          <w:color w:val="000000"/>
          <w:sz w:val="20"/>
          <w:szCs w:val="20"/>
        </w:rPr>
        <w:t xml:space="preserve">This doesn’t belong in methods, it is a result. Also make sure you reiterate in the text that the results are for DL, the case study but that you can get similar results for all other locations. </w:t>
      </w:r>
    </w:p>
  </w:comment>
  <w:comment w:id="213" w:author="Niamh Cahill" w:date="2024-07-08T09:48:00Z" w:initials="NC">
    <w:p w14:paraId="30ED7836" w14:textId="77777777" w:rsidR="00977697" w:rsidRDefault="00977697" w:rsidP="00977697">
      <w:r>
        <w:rPr>
          <w:rStyle w:val="CommentReference"/>
        </w:rPr>
        <w:annotationRef/>
      </w:r>
      <w:r>
        <w:rPr>
          <w:color w:val="000000"/>
          <w:sz w:val="20"/>
          <w:szCs w:val="20"/>
        </w:rPr>
        <w:t xml:space="preserve">These are not so relevant unless you are comparing models. </w:t>
      </w:r>
    </w:p>
  </w:comment>
  <w:comment w:id="217" w:author="Niamh Cahill" w:date="2024-07-08T09:50:00Z" w:initials="NC">
    <w:p w14:paraId="4797E7CA" w14:textId="77777777" w:rsidR="00977697" w:rsidRDefault="00977697" w:rsidP="00977697">
      <w:r>
        <w:rPr>
          <w:rStyle w:val="CommentReference"/>
        </w:rPr>
        <w:annotationRef/>
      </w:r>
      <w:r>
        <w:rPr>
          <w:color w:val="000000"/>
          <w:sz w:val="20"/>
          <w:szCs w:val="20"/>
        </w:rPr>
        <w:t>Reference the figure where the results are shown.</w:t>
      </w:r>
    </w:p>
  </w:comment>
  <w:comment w:id="218" w:author="Niamh Cahill" w:date="2024-07-08T09:56:00Z" w:initials="NC">
    <w:p w14:paraId="232275CF" w14:textId="77777777" w:rsidR="00977697" w:rsidRDefault="00977697" w:rsidP="00977697">
      <w:r>
        <w:rPr>
          <w:rStyle w:val="CommentReference"/>
        </w:rPr>
        <w:annotationRef/>
      </w:r>
      <w:r>
        <w:rPr>
          <w:color w:val="000000"/>
          <w:sz w:val="20"/>
          <w:szCs w:val="20"/>
        </w:rPr>
        <w:t xml:space="preserve">Ok so the k-means here is overkill, just say you choose to visualise the results by grouping stations in the North, South East and West and keep the Galway stations labeled as west. The purpose of the visual of the exceedances then is to see if similar patterns are occurring in the areas within these regions. </w:t>
      </w:r>
    </w:p>
  </w:comment>
  <w:comment w:id="223" w:author="Niamh Cahill" w:date="2024-07-08T09:59:00Z" w:initials="NC">
    <w:p w14:paraId="3DB7AE3A" w14:textId="77777777" w:rsidR="00977697" w:rsidRDefault="00977697" w:rsidP="00977697">
      <w:r>
        <w:rPr>
          <w:rStyle w:val="CommentReference"/>
        </w:rPr>
        <w:annotationRef/>
      </w:r>
      <w:r>
        <w:rPr>
          <w:color w:val="000000"/>
          <w:sz w:val="20"/>
          <w:szCs w:val="20"/>
        </w:rPr>
        <w:t xml:space="preserve">All of these tables belong in the results section. </w:t>
      </w:r>
    </w:p>
  </w:comment>
  <w:comment w:id="224" w:author="Niamh Cahill" w:date="2024-07-08T10:00:00Z" w:initials="NC">
    <w:p w14:paraId="4B792EA3" w14:textId="77777777" w:rsidR="00977697" w:rsidRDefault="00977697" w:rsidP="00977697">
      <w:r>
        <w:rPr>
          <w:rStyle w:val="CommentReference"/>
        </w:rPr>
        <w:annotationRef/>
      </w:r>
      <w:r>
        <w:rPr>
          <w:color w:val="000000"/>
          <w:sz w:val="20"/>
          <w:szCs w:val="20"/>
        </w:rPr>
        <w:t xml:space="preserve">Can you create a plot to visualise this comparison? Again this belongs in the results section initially and then you can further discuss here. </w:t>
      </w:r>
    </w:p>
  </w:comment>
  <w:comment w:id="225" w:author="Niamh Cahill" w:date="2024-07-08T10:02:00Z" w:initials="NC">
    <w:p w14:paraId="75DD1134" w14:textId="77777777" w:rsidR="00977697" w:rsidRDefault="00977697" w:rsidP="00977697">
      <w:r>
        <w:rPr>
          <w:rStyle w:val="CommentReference"/>
        </w:rPr>
        <w:annotationRef/>
      </w:r>
      <w:r>
        <w:rPr>
          <w:color w:val="000000"/>
          <w:sz w:val="20"/>
          <w:szCs w:val="20"/>
        </w:rPr>
        <w:t xml:space="preserve">I see you have a plot to compare both, what might be better is if you plot the actual differences and allow for a continuous colour scale.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241DFE" w15:done="0"/>
  <w15:commentEx w15:paraId="2FFA3059" w15:done="0"/>
  <w15:commentEx w15:paraId="1A0C84C7" w15:done="0"/>
  <w15:commentEx w15:paraId="576E9069" w15:done="0"/>
  <w15:commentEx w15:paraId="717DD3C4" w15:done="0"/>
  <w15:commentEx w15:paraId="03528F78" w15:done="0"/>
  <w15:commentEx w15:paraId="03DC94E8" w15:done="0"/>
  <w15:commentEx w15:paraId="00778B4D" w15:done="0"/>
  <w15:commentEx w15:paraId="2F9B7AEA" w15:done="0"/>
  <w15:commentEx w15:paraId="1079F4F1" w15:done="0"/>
  <w15:commentEx w15:paraId="10CE9532" w15:done="0"/>
  <w15:commentEx w15:paraId="45DA2F74" w15:done="0"/>
  <w15:commentEx w15:paraId="6AA47126" w15:done="0"/>
  <w15:commentEx w15:paraId="49634E18" w15:done="0"/>
  <w15:commentEx w15:paraId="402DA0A0" w15:done="0"/>
  <w15:commentEx w15:paraId="4E2DA92F" w15:done="0"/>
  <w15:commentEx w15:paraId="7295C7CC" w15:done="0"/>
  <w15:commentEx w15:paraId="1D1D1B6C" w15:done="0"/>
  <w15:commentEx w15:paraId="00B1D109" w15:done="0"/>
  <w15:commentEx w15:paraId="30481E2F" w15:done="0"/>
  <w15:commentEx w15:paraId="0B84C08A" w15:done="0"/>
  <w15:commentEx w15:paraId="5BFA08B8" w15:paraIdParent="0B84C08A" w15:done="0"/>
  <w15:commentEx w15:paraId="561F3422" w15:done="0"/>
  <w15:commentEx w15:paraId="79EBA13D" w15:done="0"/>
  <w15:commentEx w15:paraId="4A66C0DC" w15:paraIdParent="79EBA13D" w15:done="0"/>
  <w15:commentEx w15:paraId="291560EE" w15:done="0"/>
  <w15:commentEx w15:paraId="4D08FFBA" w15:done="0"/>
  <w15:commentEx w15:paraId="3057B2A3" w15:done="0"/>
  <w15:commentEx w15:paraId="32E52601" w15:done="0"/>
  <w15:commentEx w15:paraId="30ED7836" w15:done="0"/>
  <w15:commentEx w15:paraId="4797E7CA" w15:done="0"/>
  <w15:commentEx w15:paraId="232275CF" w15:done="0"/>
  <w15:commentEx w15:paraId="3DB7AE3A" w15:done="0"/>
  <w15:commentEx w15:paraId="4B792EA3" w15:done="0"/>
  <w15:commentEx w15:paraId="75DD11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0911A4B" w16cex:dateUtc="2024-07-02T05:52:00Z"/>
  <w16cex:commentExtensible w16cex:durableId="117C1D57" w16cex:dateUtc="2024-07-02T05:55:00Z"/>
  <w16cex:commentExtensible w16cex:durableId="287FAB9B" w16cex:dateUtc="2024-07-02T05:56:00Z"/>
  <w16cex:commentExtensible w16cex:durableId="72C9BCBB" w16cex:dateUtc="2024-07-02T05:57:00Z"/>
  <w16cex:commentExtensible w16cex:durableId="330C03F7" w16cex:dateUtc="2024-07-02T05:58:00Z"/>
  <w16cex:commentExtensible w16cex:durableId="164F244F" w16cex:dateUtc="2024-07-02T06:00:00Z"/>
  <w16cex:commentExtensible w16cex:durableId="403ADA0B" w16cex:dateUtc="2024-07-02T06:01:00Z"/>
  <w16cex:commentExtensible w16cex:durableId="683F1D55" w16cex:dateUtc="2024-07-02T06:04:00Z"/>
  <w16cex:commentExtensible w16cex:durableId="42828618" w16cex:dateUtc="2024-07-02T06:04:00Z"/>
  <w16cex:commentExtensible w16cex:durableId="59E2ABD9" w16cex:dateUtc="2024-07-08T08:15:00Z"/>
  <w16cex:commentExtensible w16cex:durableId="3D4DB18A" w16cex:dateUtc="2024-07-08T08:17:00Z"/>
  <w16cex:commentExtensible w16cex:durableId="4E74AD1E" w16cex:dateUtc="2024-07-08T08:21:00Z"/>
  <w16cex:commentExtensible w16cex:durableId="7573F066" w16cex:dateUtc="2024-07-08T08:29:00Z"/>
  <w16cex:commentExtensible w16cex:durableId="3B442F68" w16cex:dateUtc="2024-07-08T08:30:00Z"/>
  <w16cex:commentExtensible w16cex:durableId="3542543C" w16cex:dateUtc="2024-07-08T08:23:00Z"/>
  <w16cex:commentExtensible w16cex:durableId="3FF6D2CA" w16cex:dateUtc="2024-07-08T08:27:00Z"/>
  <w16cex:commentExtensible w16cex:durableId="216E1D50" w16cex:dateUtc="2024-07-08T08:27:00Z"/>
  <w16cex:commentExtensible w16cex:durableId="0F5272E3" w16cex:dateUtc="2024-07-08T08:23:00Z"/>
  <w16cex:commentExtensible w16cex:durableId="67460A6D" w16cex:dateUtc="2024-07-08T08:27:00Z"/>
  <w16cex:commentExtensible w16cex:durableId="30F8E924" w16cex:dateUtc="2024-07-08T08:35:00Z"/>
  <w16cex:commentExtensible w16cex:durableId="38D15D37" w16cex:dateUtc="2024-07-08T08:37:00Z"/>
  <w16cex:commentExtensible w16cex:durableId="3D726A60" w16cex:dateUtc="2024-07-08T08:38:00Z"/>
  <w16cex:commentExtensible w16cex:durableId="24C8C311" w16cex:dateUtc="2024-07-08T08:42:00Z"/>
  <w16cex:commentExtensible w16cex:durableId="38852524" w16cex:dateUtc="2024-07-08T08:43:00Z"/>
  <w16cex:commentExtensible w16cex:durableId="7CAEFBB9" w16cex:dateUtc="2024-07-08T08:43:00Z"/>
  <w16cex:commentExtensible w16cex:durableId="51084A23" w16cex:dateUtc="2024-07-08T08:45:00Z"/>
  <w16cex:commentExtensible w16cex:durableId="3D6A6102" w16cex:dateUtc="2024-07-08T08:45:00Z"/>
  <w16cex:commentExtensible w16cex:durableId="14690B5E" w16cex:dateUtc="2024-07-08T08:46:00Z"/>
  <w16cex:commentExtensible w16cex:durableId="09D9C16D" w16cex:dateUtc="2024-07-08T08:47:00Z"/>
  <w16cex:commentExtensible w16cex:durableId="6224AF78" w16cex:dateUtc="2024-07-08T08:48:00Z"/>
  <w16cex:commentExtensible w16cex:durableId="754251D7" w16cex:dateUtc="2024-07-08T08:50:00Z"/>
  <w16cex:commentExtensible w16cex:durableId="0C00CCB6" w16cex:dateUtc="2024-07-08T08:56:00Z"/>
  <w16cex:commentExtensible w16cex:durableId="2EC3F587" w16cex:dateUtc="2024-07-08T08:59:00Z"/>
  <w16cex:commentExtensible w16cex:durableId="5A537372" w16cex:dateUtc="2024-07-08T09:00:00Z"/>
  <w16cex:commentExtensible w16cex:durableId="3308F621" w16cex:dateUtc="2024-07-08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241DFE" w16cid:durableId="50911A4B"/>
  <w16cid:commentId w16cid:paraId="2FFA3059" w16cid:durableId="117C1D57"/>
  <w16cid:commentId w16cid:paraId="1A0C84C7" w16cid:durableId="287FAB9B"/>
  <w16cid:commentId w16cid:paraId="576E9069" w16cid:durableId="72C9BCBB"/>
  <w16cid:commentId w16cid:paraId="717DD3C4" w16cid:durableId="330C03F7"/>
  <w16cid:commentId w16cid:paraId="03528F78" w16cid:durableId="164F244F"/>
  <w16cid:commentId w16cid:paraId="03DC94E8" w16cid:durableId="403ADA0B"/>
  <w16cid:commentId w16cid:paraId="00778B4D" w16cid:durableId="683F1D55"/>
  <w16cid:commentId w16cid:paraId="2F9B7AEA" w16cid:durableId="42828618"/>
  <w16cid:commentId w16cid:paraId="1079F4F1" w16cid:durableId="59E2ABD9"/>
  <w16cid:commentId w16cid:paraId="10CE9532" w16cid:durableId="3D4DB18A"/>
  <w16cid:commentId w16cid:paraId="45DA2F74" w16cid:durableId="4E74AD1E"/>
  <w16cid:commentId w16cid:paraId="6AA47126" w16cid:durableId="7573F066"/>
  <w16cid:commentId w16cid:paraId="49634E18" w16cid:durableId="3B442F68"/>
  <w16cid:commentId w16cid:paraId="402DA0A0" w16cid:durableId="3542543C"/>
  <w16cid:commentId w16cid:paraId="4E2DA92F" w16cid:durableId="3FF6D2CA"/>
  <w16cid:commentId w16cid:paraId="7295C7CC" w16cid:durableId="216E1D50"/>
  <w16cid:commentId w16cid:paraId="1D1D1B6C" w16cid:durableId="0F5272E3"/>
  <w16cid:commentId w16cid:paraId="00B1D109" w16cid:durableId="67460A6D"/>
  <w16cid:commentId w16cid:paraId="30481E2F" w16cid:durableId="30F8E924"/>
  <w16cid:commentId w16cid:paraId="0B84C08A" w16cid:durableId="38D15D37"/>
  <w16cid:commentId w16cid:paraId="5BFA08B8" w16cid:durableId="3D726A60"/>
  <w16cid:commentId w16cid:paraId="561F3422" w16cid:durableId="24C8C311"/>
  <w16cid:commentId w16cid:paraId="79EBA13D" w16cid:durableId="38852524"/>
  <w16cid:commentId w16cid:paraId="4A66C0DC" w16cid:durableId="7CAEFBB9"/>
  <w16cid:commentId w16cid:paraId="291560EE" w16cid:durableId="51084A23"/>
  <w16cid:commentId w16cid:paraId="4D08FFBA" w16cid:durableId="3D6A6102"/>
  <w16cid:commentId w16cid:paraId="3057B2A3" w16cid:durableId="14690B5E"/>
  <w16cid:commentId w16cid:paraId="32E52601" w16cid:durableId="09D9C16D"/>
  <w16cid:commentId w16cid:paraId="30ED7836" w16cid:durableId="6224AF78"/>
  <w16cid:commentId w16cid:paraId="4797E7CA" w16cid:durableId="754251D7"/>
  <w16cid:commentId w16cid:paraId="232275CF" w16cid:durableId="0C00CCB6"/>
  <w16cid:commentId w16cid:paraId="3DB7AE3A" w16cid:durableId="2EC3F587"/>
  <w16cid:commentId w16cid:paraId="4B792EA3" w16cid:durableId="5A537372"/>
  <w16cid:commentId w16cid:paraId="75DD1134" w16cid:durableId="3308F6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2040"/>
    <w:multiLevelType w:val="multilevel"/>
    <w:tmpl w:val="D1A2D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47AE2"/>
    <w:multiLevelType w:val="multilevel"/>
    <w:tmpl w:val="11E6F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2453B"/>
    <w:multiLevelType w:val="multilevel"/>
    <w:tmpl w:val="4DE0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977EC5"/>
    <w:multiLevelType w:val="multilevel"/>
    <w:tmpl w:val="4F36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3013A0"/>
    <w:multiLevelType w:val="multilevel"/>
    <w:tmpl w:val="4EEA0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E67EC4"/>
    <w:multiLevelType w:val="multilevel"/>
    <w:tmpl w:val="EDD0E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E0479"/>
    <w:multiLevelType w:val="multilevel"/>
    <w:tmpl w:val="787A6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E4040B"/>
    <w:multiLevelType w:val="multilevel"/>
    <w:tmpl w:val="A324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30DC9"/>
    <w:multiLevelType w:val="hybridMultilevel"/>
    <w:tmpl w:val="B4885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E10978"/>
    <w:multiLevelType w:val="multilevel"/>
    <w:tmpl w:val="EDDA4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3069FF"/>
    <w:multiLevelType w:val="hybridMultilevel"/>
    <w:tmpl w:val="5B78722C"/>
    <w:lvl w:ilvl="0" w:tplc="68B697CE">
      <w:start w:val="4"/>
      <w:numFmt w:val="bullet"/>
      <w:lvlText w:val="-"/>
      <w:lvlJc w:val="left"/>
      <w:pPr>
        <w:ind w:left="720" w:hanging="360"/>
      </w:pPr>
      <w:rPr>
        <w:rFonts w:ascii="Times New Roman" w:eastAsiaTheme="maj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FA41DE"/>
    <w:multiLevelType w:val="multilevel"/>
    <w:tmpl w:val="3206A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A3438"/>
    <w:multiLevelType w:val="multilevel"/>
    <w:tmpl w:val="2432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C45FA7"/>
    <w:multiLevelType w:val="multilevel"/>
    <w:tmpl w:val="B402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3061C3"/>
    <w:multiLevelType w:val="hybridMultilevel"/>
    <w:tmpl w:val="84A89FD4"/>
    <w:lvl w:ilvl="0" w:tplc="FF3059C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A856D2"/>
    <w:multiLevelType w:val="multilevel"/>
    <w:tmpl w:val="E49A6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0A05E9"/>
    <w:multiLevelType w:val="multilevel"/>
    <w:tmpl w:val="D2BAC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152B51"/>
    <w:multiLevelType w:val="multilevel"/>
    <w:tmpl w:val="E8E2C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C80AC3"/>
    <w:multiLevelType w:val="multilevel"/>
    <w:tmpl w:val="2B0E4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5A3327"/>
    <w:multiLevelType w:val="multilevel"/>
    <w:tmpl w:val="558EC3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416A0E"/>
    <w:multiLevelType w:val="multilevel"/>
    <w:tmpl w:val="E9BC5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B860B6"/>
    <w:multiLevelType w:val="multilevel"/>
    <w:tmpl w:val="BDA287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E95A7A"/>
    <w:multiLevelType w:val="multilevel"/>
    <w:tmpl w:val="78CA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039323">
    <w:abstractNumId w:val="19"/>
  </w:num>
  <w:num w:numId="2" w16cid:durableId="564949575">
    <w:abstractNumId w:val="11"/>
  </w:num>
  <w:num w:numId="3" w16cid:durableId="1792631652">
    <w:abstractNumId w:val="0"/>
  </w:num>
  <w:num w:numId="4" w16cid:durableId="1115978902">
    <w:abstractNumId w:val="9"/>
  </w:num>
  <w:num w:numId="5" w16cid:durableId="692732236">
    <w:abstractNumId w:val="12"/>
  </w:num>
  <w:num w:numId="6" w16cid:durableId="341472026">
    <w:abstractNumId w:val="13"/>
  </w:num>
  <w:num w:numId="7" w16cid:durableId="1502693192">
    <w:abstractNumId w:val="8"/>
  </w:num>
  <w:num w:numId="8" w16cid:durableId="1489638320">
    <w:abstractNumId w:val="14"/>
  </w:num>
  <w:num w:numId="9" w16cid:durableId="82993241">
    <w:abstractNumId w:val="18"/>
  </w:num>
  <w:num w:numId="10" w16cid:durableId="1448040067">
    <w:abstractNumId w:val="10"/>
  </w:num>
  <w:num w:numId="11" w16cid:durableId="2086880664">
    <w:abstractNumId w:val="21"/>
  </w:num>
  <w:num w:numId="12" w16cid:durableId="1999772927">
    <w:abstractNumId w:val="2"/>
  </w:num>
  <w:num w:numId="13" w16cid:durableId="195193776">
    <w:abstractNumId w:val="3"/>
  </w:num>
  <w:num w:numId="14" w16cid:durableId="29302416">
    <w:abstractNumId w:val="20"/>
  </w:num>
  <w:num w:numId="15" w16cid:durableId="598373712">
    <w:abstractNumId w:val="16"/>
  </w:num>
  <w:num w:numId="16" w16cid:durableId="9454302">
    <w:abstractNumId w:val="17"/>
  </w:num>
  <w:num w:numId="17" w16cid:durableId="1219239930">
    <w:abstractNumId w:val="1"/>
  </w:num>
  <w:num w:numId="18" w16cid:durableId="1774279310">
    <w:abstractNumId w:val="15"/>
  </w:num>
  <w:num w:numId="19" w16cid:durableId="1194729263">
    <w:abstractNumId w:val="5"/>
  </w:num>
  <w:num w:numId="20" w16cid:durableId="1345015663">
    <w:abstractNumId w:val="22"/>
  </w:num>
  <w:num w:numId="21" w16cid:durableId="1619409924">
    <w:abstractNumId w:val="4"/>
  </w:num>
  <w:num w:numId="22" w16cid:durableId="594290284">
    <w:abstractNumId w:val="7"/>
  </w:num>
  <w:num w:numId="23" w16cid:durableId="19998154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amh Cahill">
    <w15:presenceInfo w15:providerId="AD" w15:userId="S::Niamh.Cahill@mu.ie::54578472-d8cf-40ab-943c-a7c0eb3f8e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0C"/>
    <w:rsid w:val="00002606"/>
    <w:rsid w:val="00002716"/>
    <w:rsid w:val="00007264"/>
    <w:rsid w:val="000110B9"/>
    <w:rsid w:val="000114A7"/>
    <w:rsid w:val="00015E80"/>
    <w:rsid w:val="00016BD8"/>
    <w:rsid w:val="000240FB"/>
    <w:rsid w:val="00026440"/>
    <w:rsid w:val="0003105D"/>
    <w:rsid w:val="00031B22"/>
    <w:rsid w:val="00032073"/>
    <w:rsid w:val="00034E64"/>
    <w:rsid w:val="00035106"/>
    <w:rsid w:val="00035333"/>
    <w:rsid w:val="00037957"/>
    <w:rsid w:val="0004615E"/>
    <w:rsid w:val="00046CDB"/>
    <w:rsid w:val="00054F2E"/>
    <w:rsid w:val="00057710"/>
    <w:rsid w:val="0006168A"/>
    <w:rsid w:val="00061A2C"/>
    <w:rsid w:val="00061EC0"/>
    <w:rsid w:val="00062843"/>
    <w:rsid w:val="00067052"/>
    <w:rsid w:val="00067736"/>
    <w:rsid w:val="000716BA"/>
    <w:rsid w:val="00074EC3"/>
    <w:rsid w:val="000778BB"/>
    <w:rsid w:val="00077D1C"/>
    <w:rsid w:val="000800BA"/>
    <w:rsid w:val="000816ED"/>
    <w:rsid w:val="00087FA6"/>
    <w:rsid w:val="0009186E"/>
    <w:rsid w:val="000948EC"/>
    <w:rsid w:val="000972F5"/>
    <w:rsid w:val="00097567"/>
    <w:rsid w:val="000A2B2E"/>
    <w:rsid w:val="000A4150"/>
    <w:rsid w:val="000A6B48"/>
    <w:rsid w:val="000B5721"/>
    <w:rsid w:val="000B6EAB"/>
    <w:rsid w:val="000C0DCF"/>
    <w:rsid w:val="000C5574"/>
    <w:rsid w:val="000C5C34"/>
    <w:rsid w:val="000C6B25"/>
    <w:rsid w:val="000E62FB"/>
    <w:rsid w:val="000F59C0"/>
    <w:rsid w:val="000F5A9F"/>
    <w:rsid w:val="000F6A9D"/>
    <w:rsid w:val="00100ABE"/>
    <w:rsid w:val="00102019"/>
    <w:rsid w:val="00103A34"/>
    <w:rsid w:val="00105248"/>
    <w:rsid w:val="00106B39"/>
    <w:rsid w:val="0011140C"/>
    <w:rsid w:val="001114D2"/>
    <w:rsid w:val="0011390F"/>
    <w:rsid w:val="001149E8"/>
    <w:rsid w:val="00120E8C"/>
    <w:rsid w:val="00125980"/>
    <w:rsid w:val="00126BFC"/>
    <w:rsid w:val="00127552"/>
    <w:rsid w:val="001329D6"/>
    <w:rsid w:val="00134161"/>
    <w:rsid w:val="001436FD"/>
    <w:rsid w:val="00145C92"/>
    <w:rsid w:val="00155A52"/>
    <w:rsid w:val="001567B9"/>
    <w:rsid w:val="0015686C"/>
    <w:rsid w:val="00157E23"/>
    <w:rsid w:val="00157ED2"/>
    <w:rsid w:val="00164162"/>
    <w:rsid w:val="00167933"/>
    <w:rsid w:val="00171DDA"/>
    <w:rsid w:val="00180EE8"/>
    <w:rsid w:val="001810A6"/>
    <w:rsid w:val="00181E31"/>
    <w:rsid w:val="00182A6A"/>
    <w:rsid w:val="00183EAD"/>
    <w:rsid w:val="00183EB7"/>
    <w:rsid w:val="00186E5A"/>
    <w:rsid w:val="00187BFB"/>
    <w:rsid w:val="0019070C"/>
    <w:rsid w:val="00190E90"/>
    <w:rsid w:val="00194777"/>
    <w:rsid w:val="001A0DE9"/>
    <w:rsid w:val="001A5F9D"/>
    <w:rsid w:val="001B104D"/>
    <w:rsid w:val="001C03B7"/>
    <w:rsid w:val="001C0E39"/>
    <w:rsid w:val="001C4636"/>
    <w:rsid w:val="001C69B8"/>
    <w:rsid w:val="001D1535"/>
    <w:rsid w:val="001D1BC2"/>
    <w:rsid w:val="001D219D"/>
    <w:rsid w:val="001D2E68"/>
    <w:rsid w:val="001E558C"/>
    <w:rsid w:val="001E7312"/>
    <w:rsid w:val="001F07D8"/>
    <w:rsid w:val="001F4CAF"/>
    <w:rsid w:val="00200CD5"/>
    <w:rsid w:val="00201699"/>
    <w:rsid w:val="002017DF"/>
    <w:rsid w:val="00205E9C"/>
    <w:rsid w:val="00206C07"/>
    <w:rsid w:val="002163AC"/>
    <w:rsid w:val="00225A2A"/>
    <w:rsid w:val="00227A7D"/>
    <w:rsid w:val="00233557"/>
    <w:rsid w:val="00250329"/>
    <w:rsid w:val="0025151A"/>
    <w:rsid w:val="002519FB"/>
    <w:rsid w:val="00253AB9"/>
    <w:rsid w:val="00254CB0"/>
    <w:rsid w:val="00255105"/>
    <w:rsid w:val="002631E8"/>
    <w:rsid w:val="00265218"/>
    <w:rsid w:val="00267F5E"/>
    <w:rsid w:val="002739AE"/>
    <w:rsid w:val="002746E6"/>
    <w:rsid w:val="00274AF6"/>
    <w:rsid w:val="00275618"/>
    <w:rsid w:val="00280F7F"/>
    <w:rsid w:val="00281563"/>
    <w:rsid w:val="00283BAE"/>
    <w:rsid w:val="00285A59"/>
    <w:rsid w:val="00285BE5"/>
    <w:rsid w:val="00286283"/>
    <w:rsid w:val="002862B1"/>
    <w:rsid w:val="002865A3"/>
    <w:rsid w:val="00286AAB"/>
    <w:rsid w:val="002A24D0"/>
    <w:rsid w:val="002A520F"/>
    <w:rsid w:val="002A58F5"/>
    <w:rsid w:val="002A5E8F"/>
    <w:rsid w:val="002B078D"/>
    <w:rsid w:val="002B2A61"/>
    <w:rsid w:val="002B38C6"/>
    <w:rsid w:val="002C124F"/>
    <w:rsid w:val="002C1711"/>
    <w:rsid w:val="002D1D07"/>
    <w:rsid w:val="002D1F70"/>
    <w:rsid w:val="002D5B6D"/>
    <w:rsid w:val="002D5F37"/>
    <w:rsid w:val="002E423C"/>
    <w:rsid w:val="002F4406"/>
    <w:rsid w:val="002F5A34"/>
    <w:rsid w:val="00301F15"/>
    <w:rsid w:val="003129E2"/>
    <w:rsid w:val="003136D4"/>
    <w:rsid w:val="00314EDD"/>
    <w:rsid w:val="003200E8"/>
    <w:rsid w:val="003223A2"/>
    <w:rsid w:val="00322A2F"/>
    <w:rsid w:val="003242EF"/>
    <w:rsid w:val="00326EEF"/>
    <w:rsid w:val="003273FA"/>
    <w:rsid w:val="00327B6F"/>
    <w:rsid w:val="00331143"/>
    <w:rsid w:val="0033639D"/>
    <w:rsid w:val="003412E4"/>
    <w:rsid w:val="0034292C"/>
    <w:rsid w:val="00344C5D"/>
    <w:rsid w:val="003500AD"/>
    <w:rsid w:val="00350D37"/>
    <w:rsid w:val="0035292A"/>
    <w:rsid w:val="00362996"/>
    <w:rsid w:val="00364EC6"/>
    <w:rsid w:val="00366648"/>
    <w:rsid w:val="00367992"/>
    <w:rsid w:val="003759EF"/>
    <w:rsid w:val="00377330"/>
    <w:rsid w:val="00380499"/>
    <w:rsid w:val="0038086C"/>
    <w:rsid w:val="003827E0"/>
    <w:rsid w:val="00382A37"/>
    <w:rsid w:val="00383D17"/>
    <w:rsid w:val="00385739"/>
    <w:rsid w:val="003865AE"/>
    <w:rsid w:val="003878F6"/>
    <w:rsid w:val="003946DF"/>
    <w:rsid w:val="00397D37"/>
    <w:rsid w:val="003A5647"/>
    <w:rsid w:val="003A6107"/>
    <w:rsid w:val="003B2686"/>
    <w:rsid w:val="003B4E8F"/>
    <w:rsid w:val="003B6773"/>
    <w:rsid w:val="003B76E3"/>
    <w:rsid w:val="003C5373"/>
    <w:rsid w:val="003C6A16"/>
    <w:rsid w:val="003C7C17"/>
    <w:rsid w:val="003D1309"/>
    <w:rsid w:val="003E5EAB"/>
    <w:rsid w:val="003E6E93"/>
    <w:rsid w:val="003E77F9"/>
    <w:rsid w:val="003F69DF"/>
    <w:rsid w:val="003F7282"/>
    <w:rsid w:val="00401743"/>
    <w:rsid w:val="004035E6"/>
    <w:rsid w:val="00405972"/>
    <w:rsid w:val="00406573"/>
    <w:rsid w:val="004103CD"/>
    <w:rsid w:val="0041160E"/>
    <w:rsid w:val="00415A6F"/>
    <w:rsid w:val="00421453"/>
    <w:rsid w:val="00421918"/>
    <w:rsid w:val="00421F67"/>
    <w:rsid w:val="00424535"/>
    <w:rsid w:val="004357AB"/>
    <w:rsid w:val="00445063"/>
    <w:rsid w:val="00445BB5"/>
    <w:rsid w:val="00445DA7"/>
    <w:rsid w:val="004470B9"/>
    <w:rsid w:val="0045145E"/>
    <w:rsid w:val="00451709"/>
    <w:rsid w:val="00454055"/>
    <w:rsid w:val="0046020C"/>
    <w:rsid w:val="004656A6"/>
    <w:rsid w:val="00466D07"/>
    <w:rsid w:val="004673A9"/>
    <w:rsid w:val="00471853"/>
    <w:rsid w:val="004724D4"/>
    <w:rsid w:val="00472DFD"/>
    <w:rsid w:val="00475D13"/>
    <w:rsid w:val="0047660A"/>
    <w:rsid w:val="00484188"/>
    <w:rsid w:val="004848E2"/>
    <w:rsid w:val="00494A1F"/>
    <w:rsid w:val="004A095D"/>
    <w:rsid w:val="004A0E7D"/>
    <w:rsid w:val="004A1D7A"/>
    <w:rsid w:val="004A2ED2"/>
    <w:rsid w:val="004A3B36"/>
    <w:rsid w:val="004A6D48"/>
    <w:rsid w:val="004B123D"/>
    <w:rsid w:val="004B1E90"/>
    <w:rsid w:val="004B654A"/>
    <w:rsid w:val="004C0B23"/>
    <w:rsid w:val="004C542E"/>
    <w:rsid w:val="004D0E00"/>
    <w:rsid w:val="004D1D59"/>
    <w:rsid w:val="004D476B"/>
    <w:rsid w:val="004E6AB6"/>
    <w:rsid w:val="004E6CCD"/>
    <w:rsid w:val="004F1FBF"/>
    <w:rsid w:val="004F3400"/>
    <w:rsid w:val="004F6299"/>
    <w:rsid w:val="00505A1A"/>
    <w:rsid w:val="005066F8"/>
    <w:rsid w:val="005102A3"/>
    <w:rsid w:val="00512A28"/>
    <w:rsid w:val="00512C02"/>
    <w:rsid w:val="0051415B"/>
    <w:rsid w:val="00517A4B"/>
    <w:rsid w:val="005223A2"/>
    <w:rsid w:val="005242B8"/>
    <w:rsid w:val="00537D38"/>
    <w:rsid w:val="00540512"/>
    <w:rsid w:val="00540E70"/>
    <w:rsid w:val="00550481"/>
    <w:rsid w:val="005514D1"/>
    <w:rsid w:val="005515B7"/>
    <w:rsid w:val="00556888"/>
    <w:rsid w:val="00556D85"/>
    <w:rsid w:val="0056026E"/>
    <w:rsid w:val="0056059C"/>
    <w:rsid w:val="00561DDD"/>
    <w:rsid w:val="00567360"/>
    <w:rsid w:val="00567995"/>
    <w:rsid w:val="005729A5"/>
    <w:rsid w:val="0057587A"/>
    <w:rsid w:val="00577BDA"/>
    <w:rsid w:val="00583D6B"/>
    <w:rsid w:val="00586CBE"/>
    <w:rsid w:val="005934E6"/>
    <w:rsid w:val="00597463"/>
    <w:rsid w:val="00597D58"/>
    <w:rsid w:val="00597E7F"/>
    <w:rsid w:val="005A085A"/>
    <w:rsid w:val="005A23C8"/>
    <w:rsid w:val="005A3323"/>
    <w:rsid w:val="005A3D7A"/>
    <w:rsid w:val="005A3DCE"/>
    <w:rsid w:val="005A7259"/>
    <w:rsid w:val="005B114B"/>
    <w:rsid w:val="005B307B"/>
    <w:rsid w:val="005B3F81"/>
    <w:rsid w:val="005B5DF8"/>
    <w:rsid w:val="005C3DC4"/>
    <w:rsid w:val="005D39B0"/>
    <w:rsid w:val="005D3A17"/>
    <w:rsid w:val="005E136B"/>
    <w:rsid w:val="005E39A4"/>
    <w:rsid w:val="005E3BD9"/>
    <w:rsid w:val="005E4A0E"/>
    <w:rsid w:val="005E4F00"/>
    <w:rsid w:val="005E6265"/>
    <w:rsid w:val="005F2534"/>
    <w:rsid w:val="005F5158"/>
    <w:rsid w:val="005F68FB"/>
    <w:rsid w:val="005F764C"/>
    <w:rsid w:val="00600E45"/>
    <w:rsid w:val="0060410B"/>
    <w:rsid w:val="00604A0F"/>
    <w:rsid w:val="00604C1E"/>
    <w:rsid w:val="006051FB"/>
    <w:rsid w:val="00607663"/>
    <w:rsid w:val="0061603B"/>
    <w:rsid w:val="00616810"/>
    <w:rsid w:val="00625207"/>
    <w:rsid w:val="00625C96"/>
    <w:rsid w:val="00631B93"/>
    <w:rsid w:val="00632642"/>
    <w:rsid w:val="006330C1"/>
    <w:rsid w:val="006365AC"/>
    <w:rsid w:val="006422A9"/>
    <w:rsid w:val="0064254E"/>
    <w:rsid w:val="006440B6"/>
    <w:rsid w:val="00647565"/>
    <w:rsid w:val="00647757"/>
    <w:rsid w:val="00651671"/>
    <w:rsid w:val="006544E7"/>
    <w:rsid w:val="0065599C"/>
    <w:rsid w:val="00657071"/>
    <w:rsid w:val="00657DA6"/>
    <w:rsid w:val="00661A50"/>
    <w:rsid w:val="006628BF"/>
    <w:rsid w:val="00663212"/>
    <w:rsid w:val="006642A6"/>
    <w:rsid w:val="00665F11"/>
    <w:rsid w:val="00667E8E"/>
    <w:rsid w:val="00674DF4"/>
    <w:rsid w:val="006819D2"/>
    <w:rsid w:val="00683588"/>
    <w:rsid w:val="00684E0B"/>
    <w:rsid w:val="00686C89"/>
    <w:rsid w:val="00687950"/>
    <w:rsid w:val="00692B98"/>
    <w:rsid w:val="006955F7"/>
    <w:rsid w:val="006A7AA1"/>
    <w:rsid w:val="006B05A6"/>
    <w:rsid w:val="006B1B64"/>
    <w:rsid w:val="006B3C2A"/>
    <w:rsid w:val="006B46CB"/>
    <w:rsid w:val="006B46D3"/>
    <w:rsid w:val="006B557C"/>
    <w:rsid w:val="006C4AA1"/>
    <w:rsid w:val="006C67DC"/>
    <w:rsid w:val="006D04E4"/>
    <w:rsid w:val="006D1D8B"/>
    <w:rsid w:val="006D6CB0"/>
    <w:rsid w:val="006E0A50"/>
    <w:rsid w:val="006E430B"/>
    <w:rsid w:val="006E5A31"/>
    <w:rsid w:val="006F20C0"/>
    <w:rsid w:val="006F4CCE"/>
    <w:rsid w:val="006F70D1"/>
    <w:rsid w:val="0070537A"/>
    <w:rsid w:val="00706839"/>
    <w:rsid w:val="00706C87"/>
    <w:rsid w:val="00707AF1"/>
    <w:rsid w:val="007103DE"/>
    <w:rsid w:val="00714018"/>
    <w:rsid w:val="00715B1A"/>
    <w:rsid w:val="0072063C"/>
    <w:rsid w:val="00722C44"/>
    <w:rsid w:val="0072473D"/>
    <w:rsid w:val="00725F43"/>
    <w:rsid w:val="00727179"/>
    <w:rsid w:val="00730551"/>
    <w:rsid w:val="007311A2"/>
    <w:rsid w:val="0073473F"/>
    <w:rsid w:val="00734CC6"/>
    <w:rsid w:val="00744640"/>
    <w:rsid w:val="007464B8"/>
    <w:rsid w:val="00754DBF"/>
    <w:rsid w:val="00766D22"/>
    <w:rsid w:val="0077197E"/>
    <w:rsid w:val="00773ED7"/>
    <w:rsid w:val="00775D33"/>
    <w:rsid w:val="0077603F"/>
    <w:rsid w:val="00780B0A"/>
    <w:rsid w:val="007858BD"/>
    <w:rsid w:val="007911FB"/>
    <w:rsid w:val="00795591"/>
    <w:rsid w:val="00797B73"/>
    <w:rsid w:val="007A77C6"/>
    <w:rsid w:val="007A7E6E"/>
    <w:rsid w:val="007B4370"/>
    <w:rsid w:val="007B49AC"/>
    <w:rsid w:val="007B6A8C"/>
    <w:rsid w:val="007C17A3"/>
    <w:rsid w:val="007C2CA0"/>
    <w:rsid w:val="007C321E"/>
    <w:rsid w:val="007C3A13"/>
    <w:rsid w:val="007C3D81"/>
    <w:rsid w:val="007D0942"/>
    <w:rsid w:val="007D39D5"/>
    <w:rsid w:val="007D43CA"/>
    <w:rsid w:val="007D4878"/>
    <w:rsid w:val="007D76EA"/>
    <w:rsid w:val="007E14AA"/>
    <w:rsid w:val="007E27EA"/>
    <w:rsid w:val="007E3369"/>
    <w:rsid w:val="007E4368"/>
    <w:rsid w:val="007E494C"/>
    <w:rsid w:val="007F0363"/>
    <w:rsid w:val="007F0E39"/>
    <w:rsid w:val="007F1BD4"/>
    <w:rsid w:val="007F2CBD"/>
    <w:rsid w:val="007F6D3D"/>
    <w:rsid w:val="00801AA0"/>
    <w:rsid w:val="00806FF5"/>
    <w:rsid w:val="00807BD6"/>
    <w:rsid w:val="00812CD7"/>
    <w:rsid w:val="00817FC3"/>
    <w:rsid w:val="0083191E"/>
    <w:rsid w:val="008331F2"/>
    <w:rsid w:val="00834BF8"/>
    <w:rsid w:val="008352FE"/>
    <w:rsid w:val="00835654"/>
    <w:rsid w:val="00842089"/>
    <w:rsid w:val="00844F4B"/>
    <w:rsid w:val="00847F63"/>
    <w:rsid w:val="00850943"/>
    <w:rsid w:val="0085381A"/>
    <w:rsid w:val="00854477"/>
    <w:rsid w:val="00855B67"/>
    <w:rsid w:val="0085608B"/>
    <w:rsid w:val="00856237"/>
    <w:rsid w:val="00864914"/>
    <w:rsid w:val="00865B4D"/>
    <w:rsid w:val="00866A43"/>
    <w:rsid w:val="008703BC"/>
    <w:rsid w:val="008738A5"/>
    <w:rsid w:val="008747B3"/>
    <w:rsid w:val="00881DBA"/>
    <w:rsid w:val="0088501E"/>
    <w:rsid w:val="00890B82"/>
    <w:rsid w:val="00892B7A"/>
    <w:rsid w:val="00896782"/>
    <w:rsid w:val="008A0383"/>
    <w:rsid w:val="008A06EE"/>
    <w:rsid w:val="008A07CA"/>
    <w:rsid w:val="008A4113"/>
    <w:rsid w:val="008A5027"/>
    <w:rsid w:val="008B1B3D"/>
    <w:rsid w:val="008B36CE"/>
    <w:rsid w:val="008B4738"/>
    <w:rsid w:val="008C221C"/>
    <w:rsid w:val="008C5136"/>
    <w:rsid w:val="008C5BEA"/>
    <w:rsid w:val="008D08C6"/>
    <w:rsid w:val="008D6AA2"/>
    <w:rsid w:val="008D6C03"/>
    <w:rsid w:val="008D7248"/>
    <w:rsid w:val="008E2F4A"/>
    <w:rsid w:val="008E7B74"/>
    <w:rsid w:val="008F327B"/>
    <w:rsid w:val="008F65A1"/>
    <w:rsid w:val="009014A2"/>
    <w:rsid w:val="00902F53"/>
    <w:rsid w:val="009078C6"/>
    <w:rsid w:val="009127D5"/>
    <w:rsid w:val="0092034B"/>
    <w:rsid w:val="00921DDB"/>
    <w:rsid w:val="009311E0"/>
    <w:rsid w:val="009420B5"/>
    <w:rsid w:val="00942544"/>
    <w:rsid w:val="0094708C"/>
    <w:rsid w:val="00951D1A"/>
    <w:rsid w:val="00953423"/>
    <w:rsid w:val="0095391A"/>
    <w:rsid w:val="00960E45"/>
    <w:rsid w:val="009636FE"/>
    <w:rsid w:val="009665D5"/>
    <w:rsid w:val="00973410"/>
    <w:rsid w:val="009760A4"/>
    <w:rsid w:val="00977697"/>
    <w:rsid w:val="00984A46"/>
    <w:rsid w:val="0099268C"/>
    <w:rsid w:val="00992B9B"/>
    <w:rsid w:val="00995D3D"/>
    <w:rsid w:val="009A01C4"/>
    <w:rsid w:val="009A04F2"/>
    <w:rsid w:val="009A2D17"/>
    <w:rsid w:val="009A2D9E"/>
    <w:rsid w:val="009B2286"/>
    <w:rsid w:val="009B238A"/>
    <w:rsid w:val="009B23A8"/>
    <w:rsid w:val="009B3DFA"/>
    <w:rsid w:val="009B42CF"/>
    <w:rsid w:val="009B4FF3"/>
    <w:rsid w:val="009B5DF5"/>
    <w:rsid w:val="009C4AED"/>
    <w:rsid w:val="009C6ECA"/>
    <w:rsid w:val="009C75CC"/>
    <w:rsid w:val="009C76AB"/>
    <w:rsid w:val="009D009B"/>
    <w:rsid w:val="009D2A6F"/>
    <w:rsid w:val="009D338B"/>
    <w:rsid w:val="009D6891"/>
    <w:rsid w:val="009E2827"/>
    <w:rsid w:val="009E4444"/>
    <w:rsid w:val="009F0738"/>
    <w:rsid w:val="009F22E6"/>
    <w:rsid w:val="009F6519"/>
    <w:rsid w:val="009F70E0"/>
    <w:rsid w:val="00A00454"/>
    <w:rsid w:val="00A01024"/>
    <w:rsid w:val="00A0174F"/>
    <w:rsid w:val="00A029D0"/>
    <w:rsid w:val="00A03204"/>
    <w:rsid w:val="00A04615"/>
    <w:rsid w:val="00A054EF"/>
    <w:rsid w:val="00A059F9"/>
    <w:rsid w:val="00A103D3"/>
    <w:rsid w:val="00A13CDC"/>
    <w:rsid w:val="00A161B3"/>
    <w:rsid w:val="00A16611"/>
    <w:rsid w:val="00A17576"/>
    <w:rsid w:val="00A23310"/>
    <w:rsid w:val="00A27C7D"/>
    <w:rsid w:val="00A311F7"/>
    <w:rsid w:val="00A32712"/>
    <w:rsid w:val="00A3688F"/>
    <w:rsid w:val="00A4035A"/>
    <w:rsid w:val="00A40E18"/>
    <w:rsid w:val="00A42E9B"/>
    <w:rsid w:val="00A4490D"/>
    <w:rsid w:val="00A4736D"/>
    <w:rsid w:val="00A47E25"/>
    <w:rsid w:val="00A533E4"/>
    <w:rsid w:val="00A54A99"/>
    <w:rsid w:val="00A5536A"/>
    <w:rsid w:val="00A57269"/>
    <w:rsid w:val="00A575B5"/>
    <w:rsid w:val="00A643AD"/>
    <w:rsid w:val="00A721EE"/>
    <w:rsid w:val="00A803A5"/>
    <w:rsid w:val="00A81B36"/>
    <w:rsid w:val="00A86B02"/>
    <w:rsid w:val="00A91489"/>
    <w:rsid w:val="00A93403"/>
    <w:rsid w:val="00AA13D3"/>
    <w:rsid w:val="00AA2D49"/>
    <w:rsid w:val="00AA343B"/>
    <w:rsid w:val="00AA47C0"/>
    <w:rsid w:val="00AA5826"/>
    <w:rsid w:val="00AB4E0A"/>
    <w:rsid w:val="00AB664A"/>
    <w:rsid w:val="00AB7F9F"/>
    <w:rsid w:val="00AC057E"/>
    <w:rsid w:val="00AD193F"/>
    <w:rsid w:val="00AD429B"/>
    <w:rsid w:val="00AE5585"/>
    <w:rsid w:val="00AE631D"/>
    <w:rsid w:val="00AE7AE7"/>
    <w:rsid w:val="00AE7FF3"/>
    <w:rsid w:val="00AF1591"/>
    <w:rsid w:val="00AF36C7"/>
    <w:rsid w:val="00AF5A50"/>
    <w:rsid w:val="00AF5BA9"/>
    <w:rsid w:val="00B02032"/>
    <w:rsid w:val="00B024E7"/>
    <w:rsid w:val="00B05381"/>
    <w:rsid w:val="00B05CE7"/>
    <w:rsid w:val="00B11156"/>
    <w:rsid w:val="00B14ADC"/>
    <w:rsid w:val="00B14B0B"/>
    <w:rsid w:val="00B175AC"/>
    <w:rsid w:val="00B20B24"/>
    <w:rsid w:val="00B22F56"/>
    <w:rsid w:val="00B330C7"/>
    <w:rsid w:val="00B36FB7"/>
    <w:rsid w:val="00B370BB"/>
    <w:rsid w:val="00B37F8A"/>
    <w:rsid w:val="00B40562"/>
    <w:rsid w:val="00B41230"/>
    <w:rsid w:val="00B45D4A"/>
    <w:rsid w:val="00B5141E"/>
    <w:rsid w:val="00B54DE1"/>
    <w:rsid w:val="00B70715"/>
    <w:rsid w:val="00B74E1E"/>
    <w:rsid w:val="00B75205"/>
    <w:rsid w:val="00B76665"/>
    <w:rsid w:val="00B80BBB"/>
    <w:rsid w:val="00B81995"/>
    <w:rsid w:val="00B8242A"/>
    <w:rsid w:val="00B865CA"/>
    <w:rsid w:val="00B90939"/>
    <w:rsid w:val="00BA1E78"/>
    <w:rsid w:val="00BA4FC2"/>
    <w:rsid w:val="00BA5A16"/>
    <w:rsid w:val="00BA6FB7"/>
    <w:rsid w:val="00BB483B"/>
    <w:rsid w:val="00BB48FE"/>
    <w:rsid w:val="00BB53C9"/>
    <w:rsid w:val="00BC3BC2"/>
    <w:rsid w:val="00BC3EC7"/>
    <w:rsid w:val="00BC409D"/>
    <w:rsid w:val="00BD0270"/>
    <w:rsid w:val="00BD1E05"/>
    <w:rsid w:val="00BD443D"/>
    <w:rsid w:val="00BD4F96"/>
    <w:rsid w:val="00BD777E"/>
    <w:rsid w:val="00BE597E"/>
    <w:rsid w:val="00BF39E6"/>
    <w:rsid w:val="00BF4FEC"/>
    <w:rsid w:val="00BF594F"/>
    <w:rsid w:val="00BF6F3C"/>
    <w:rsid w:val="00BF7808"/>
    <w:rsid w:val="00C0095A"/>
    <w:rsid w:val="00C01073"/>
    <w:rsid w:val="00C02CD6"/>
    <w:rsid w:val="00C03D5D"/>
    <w:rsid w:val="00C03E91"/>
    <w:rsid w:val="00C14B91"/>
    <w:rsid w:val="00C17B07"/>
    <w:rsid w:val="00C25B1F"/>
    <w:rsid w:val="00C25BF3"/>
    <w:rsid w:val="00C27D0D"/>
    <w:rsid w:val="00C43119"/>
    <w:rsid w:val="00C458FA"/>
    <w:rsid w:val="00C46BE0"/>
    <w:rsid w:val="00C505A3"/>
    <w:rsid w:val="00C544F0"/>
    <w:rsid w:val="00C564F5"/>
    <w:rsid w:val="00C565D5"/>
    <w:rsid w:val="00C578FB"/>
    <w:rsid w:val="00C57F1A"/>
    <w:rsid w:val="00C62192"/>
    <w:rsid w:val="00C6383B"/>
    <w:rsid w:val="00C64FE5"/>
    <w:rsid w:val="00C66031"/>
    <w:rsid w:val="00C66D7A"/>
    <w:rsid w:val="00C72B80"/>
    <w:rsid w:val="00C7441B"/>
    <w:rsid w:val="00C75CB7"/>
    <w:rsid w:val="00C80709"/>
    <w:rsid w:val="00C80B8A"/>
    <w:rsid w:val="00C82DD9"/>
    <w:rsid w:val="00C87376"/>
    <w:rsid w:val="00C91BEF"/>
    <w:rsid w:val="00C93B05"/>
    <w:rsid w:val="00C95603"/>
    <w:rsid w:val="00C957C2"/>
    <w:rsid w:val="00CA064D"/>
    <w:rsid w:val="00CA2D73"/>
    <w:rsid w:val="00CB1172"/>
    <w:rsid w:val="00CB1302"/>
    <w:rsid w:val="00CB4B9F"/>
    <w:rsid w:val="00CB50C3"/>
    <w:rsid w:val="00CB64D2"/>
    <w:rsid w:val="00CB67E2"/>
    <w:rsid w:val="00CC2005"/>
    <w:rsid w:val="00CC338F"/>
    <w:rsid w:val="00CC46FE"/>
    <w:rsid w:val="00CC4CE7"/>
    <w:rsid w:val="00CC6586"/>
    <w:rsid w:val="00CD185F"/>
    <w:rsid w:val="00CD25B0"/>
    <w:rsid w:val="00CD6B61"/>
    <w:rsid w:val="00CE0BA9"/>
    <w:rsid w:val="00CE48E1"/>
    <w:rsid w:val="00CE7D1A"/>
    <w:rsid w:val="00CF0BFC"/>
    <w:rsid w:val="00D01060"/>
    <w:rsid w:val="00D04DC7"/>
    <w:rsid w:val="00D05F6A"/>
    <w:rsid w:val="00D0675F"/>
    <w:rsid w:val="00D07F1B"/>
    <w:rsid w:val="00D119BD"/>
    <w:rsid w:val="00D11C5B"/>
    <w:rsid w:val="00D124E4"/>
    <w:rsid w:val="00D12DD3"/>
    <w:rsid w:val="00D13C82"/>
    <w:rsid w:val="00D1483B"/>
    <w:rsid w:val="00D21D27"/>
    <w:rsid w:val="00D245B0"/>
    <w:rsid w:val="00D24F74"/>
    <w:rsid w:val="00D26610"/>
    <w:rsid w:val="00D30F42"/>
    <w:rsid w:val="00D31D5D"/>
    <w:rsid w:val="00D32371"/>
    <w:rsid w:val="00D32C2C"/>
    <w:rsid w:val="00D36FF0"/>
    <w:rsid w:val="00D37833"/>
    <w:rsid w:val="00D41B89"/>
    <w:rsid w:val="00D42D45"/>
    <w:rsid w:val="00D46F44"/>
    <w:rsid w:val="00D52202"/>
    <w:rsid w:val="00D5259C"/>
    <w:rsid w:val="00D54C1A"/>
    <w:rsid w:val="00D55B8E"/>
    <w:rsid w:val="00D61556"/>
    <w:rsid w:val="00D634CD"/>
    <w:rsid w:val="00D6480E"/>
    <w:rsid w:val="00D64DDF"/>
    <w:rsid w:val="00D72105"/>
    <w:rsid w:val="00D845F3"/>
    <w:rsid w:val="00D87704"/>
    <w:rsid w:val="00D916A0"/>
    <w:rsid w:val="00D9476F"/>
    <w:rsid w:val="00DA07F7"/>
    <w:rsid w:val="00DA5596"/>
    <w:rsid w:val="00DB14D9"/>
    <w:rsid w:val="00DB2AE6"/>
    <w:rsid w:val="00DB3961"/>
    <w:rsid w:val="00DB5DEB"/>
    <w:rsid w:val="00DC1E5D"/>
    <w:rsid w:val="00DC5134"/>
    <w:rsid w:val="00DC6044"/>
    <w:rsid w:val="00DC6F18"/>
    <w:rsid w:val="00DD67F5"/>
    <w:rsid w:val="00DE009A"/>
    <w:rsid w:val="00DE4207"/>
    <w:rsid w:val="00DE4890"/>
    <w:rsid w:val="00DF6E6D"/>
    <w:rsid w:val="00E01D60"/>
    <w:rsid w:val="00E04FF3"/>
    <w:rsid w:val="00E055A7"/>
    <w:rsid w:val="00E05DE6"/>
    <w:rsid w:val="00E06263"/>
    <w:rsid w:val="00E24A00"/>
    <w:rsid w:val="00E24C09"/>
    <w:rsid w:val="00E24FF5"/>
    <w:rsid w:val="00E2719F"/>
    <w:rsid w:val="00E32039"/>
    <w:rsid w:val="00E32958"/>
    <w:rsid w:val="00E33362"/>
    <w:rsid w:val="00E37D78"/>
    <w:rsid w:val="00E40775"/>
    <w:rsid w:val="00E41687"/>
    <w:rsid w:val="00E42E96"/>
    <w:rsid w:val="00E435AC"/>
    <w:rsid w:val="00E44E06"/>
    <w:rsid w:val="00E46880"/>
    <w:rsid w:val="00E47F88"/>
    <w:rsid w:val="00E5096D"/>
    <w:rsid w:val="00E51010"/>
    <w:rsid w:val="00E51DD2"/>
    <w:rsid w:val="00E521D0"/>
    <w:rsid w:val="00E525BA"/>
    <w:rsid w:val="00E541AE"/>
    <w:rsid w:val="00E5516E"/>
    <w:rsid w:val="00E57B3F"/>
    <w:rsid w:val="00E61190"/>
    <w:rsid w:val="00E62AE7"/>
    <w:rsid w:val="00E632B7"/>
    <w:rsid w:val="00E63EB5"/>
    <w:rsid w:val="00E65DB5"/>
    <w:rsid w:val="00E71A30"/>
    <w:rsid w:val="00E73D12"/>
    <w:rsid w:val="00E743C7"/>
    <w:rsid w:val="00E80B39"/>
    <w:rsid w:val="00E816A2"/>
    <w:rsid w:val="00E84CE4"/>
    <w:rsid w:val="00E945DD"/>
    <w:rsid w:val="00E97731"/>
    <w:rsid w:val="00EA7A98"/>
    <w:rsid w:val="00EB0E7F"/>
    <w:rsid w:val="00EB1E87"/>
    <w:rsid w:val="00EB4094"/>
    <w:rsid w:val="00EB465F"/>
    <w:rsid w:val="00EB48D1"/>
    <w:rsid w:val="00EB5D55"/>
    <w:rsid w:val="00EB7801"/>
    <w:rsid w:val="00EC0279"/>
    <w:rsid w:val="00EC03C0"/>
    <w:rsid w:val="00EC2992"/>
    <w:rsid w:val="00EC5424"/>
    <w:rsid w:val="00ED1024"/>
    <w:rsid w:val="00ED44E5"/>
    <w:rsid w:val="00ED47E7"/>
    <w:rsid w:val="00ED650C"/>
    <w:rsid w:val="00EE28CC"/>
    <w:rsid w:val="00EE4382"/>
    <w:rsid w:val="00EE4AF4"/>
    <w:rsid w:val="00EF11E9"/>
    <w:rsid w:val="00EF3F11"/>
    <w:rsid w:val="00EF4654"/>
    <w:rsid w:val="00EF6D42"/>
    <w:rsid w:val="00F1353E"/>
    <w:rsid w:val="00F13B76"/>
    <w:rsid w:val="00F13B7F"/>
    <w:rsid w:val="00F1472A"/>
    <w:rsid w:val="00F20CE1"/>
    <w:rsid w:val="00F24F87"/>
    <w:rsid w:val="00F25229"/>
    <w:rsid w:val="00F26980"/>
    <w:rsid w:val="00F27D5D"/>
    <w:rsid w:val="00F33D79"/>
    <w:rsid w:val="00F36887"/>
    <w:rsid w:val="00F43400"/>
    <w:rsid w:val="00F43DF1"/>
    <w:rsid w:val="00F51538"/>
    <w:rsid w:val="00F51DFD"/>
    <w:rsid w:val="00F56B85"/>
    <w:rsid w:val="00F66C50"/>
    <w:rsid w:val="00F6757D"/>
    <w:rsid w:val="00F71091"/>
    <w:rsid w:val="00F76687"/>
    <w:rsid w:val="00F80B4D"/>
    <w:rsid w:val="00F8257A"/>
    <w:rsid w:val="00F83F62"/>
    <w:rsid w:val="00F8466E"/>
    <w:rsid w:val="00F910A5"/>
    <w:rsid w:val="00F91129"/>
    <w:rsid w:val="00F93FEC"/>
    <w:rsid w:val="00F954E8"/>
    <w:rsid w:val="00FA033F"/>
    <w:rsid w:val="00FA1DDA"/>
    <w:rsid w:val="00FA32EF"/>
    <w:rsid w:val="00FB139A"/>
    <w:rsid w:val="00FB2017"/>
    <w:rsid w:val="00FB4355"/>
    <w:rsid w:val="00FB4440"/>
    <w:rsid w:val="00FB4D7B"/>
    <w:rsid w:val="00FB51C9"/>
    <w:rsid w:val="00FC3CD4"/>
    <w:rsid w:val="00FC48BD"/>
    <w:rsid w:val="00FC6276"/>
    <w:rsid w:val="00FC6AE0"/>
    <w:rsid w:val="00FC77AD"/>
    <w:rsid w:val="00FC79AD"/>
    <w:rsid w:val="00FD14F8"/>
    <w:rsid w:val="00FD3BE5"/>
    <w:rsid w:val="00FD3C2C"/>
    <w:rsid w:val="00FD4C2D"/>
    <w:rsid w:val="00FD5176"/>
    <w:rsid w:val="00FD605B"/>
    <w:rsid w:val="00FE2017"/>
    <w:rsid w:val="00FE432D"/>
    <w:rsid w:val="00FE5AED"/>
    <w:rsid w:val="00FE65A6"/>
    <w:rsid w:val="00FF1D35"/>
    <w:rsid w:val="00FF25E2"/>
    <w:rsid w:val="00FF319F"/>
    <w:rsid w:val="00FF39FE"/>
    <w:rsid w:val="00FF5BE1"/>
    <w:rsid w:val="00FF5C7A"/>
    <w:rsid w:val="00FF7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678D"/>
  <w15:docId w15:val="{4F153D60-1CAE-403D-807A-F0A8A97D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4602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2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02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602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2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2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2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2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2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2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2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02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602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2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2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2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2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20C"/>
    <w:rPr>
      <w:rFonts w:eastAsiaTheme="majorEastAsia" w:cstheme="majorBidi"/>
      <w:color w:val="272727" w:themeColor="text1" w:themeTint="D8"/>
    </w:rPr>
  </w:style>
  <w:style w:type="paragraph" w:styleId="Title">
    <w:name w:val="Title"/>
    <w:basedOn w:val="Normal"/>
    <w:next w:val="Normal"/>
    <w:link w:val="TitleChar"/>
    <w:uiPriority w:val="10"/>
    <w:qFormat/>
    <w:rsid w:val="004602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2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2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2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20C"/>
    <w:pPr>
      <w:spacing w:before="160"/>
      <w:jc w:val="center"/>
    </w:pPr>
    <w:rPr>
      <w:i/>
      <w:iCs/>
      <w:color w:val="404040" w:themeColor="text1" w:themeTint="BF"/>
    </w:rPr>
  </w:style>
  <w:style w:type="character" w:customStyle="1" w:styleId="QuoteChar">
    <w:name w:val="Quote Char"/>
    <w:basedOn w:val="DefaultParagraphFont"/>
    <w:link w:val="Quote"/>
    <w:uiPriority w:val="29"/>
    <w:rsid w:val="0046020C"/>
    <w:rPr>
      <w:i/>
      <w:iCs/>
      <w:color w:val="404040" w:themeColor="text1" w:themeTint="BF"/>
    </w:rPr>
  </w:style>
  <w:style w:type="paragraph" w:styleId="ListParagraph">
    <w:name w:val="List Paragraph"/>
    <w:basedOn w:val="Normal"/>
    <w:uiPriority w:val="34"/>
    <w:qFormat/>
    <w:rsid w:val="0046020C"/>
    <w:pPr>
      <w:ind w:left="720"/>
      <w:contextualSpacing/>
    </w:pPr>
  </w:style>
  <w:style w:type="character" w:styleId="IntenseEmphasis">
    <w:name w:val="Intense Emphasis"/>
    <w:basedOn w:val="DefaultParagraphFont"/>
    <w:uiPriority w:val="21"/>
    <w:qFormat/>
    <w:rsid w:val="0046020C"/>
    <w:rPr>
      <w:i/>
      <w:iCs/>
      <w:color w:val="0F4761" w:themeColor="accent1" w:themeShade="BF"/>
    </w:rPr>
  </w:style>
  <w:style w:type="paragraph" w:styleId="IntenseQuote">
    <w:name w:val="Intense Quote"/>
    <w:basedOn w:val="Normal"/>
    <w:next w:val="Normal"/>
    <w:link w:val="IntenseQuoteChar"/>
    <w:uiPriority w:val="30"/>
    <w:qFormat/>
    <w:rsid w:val="00460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20C"/>
    <w:rPr>
      <w:i/>
      <w:iCs/>
      <w:color w:val="0F4761" w:themeColor="accent1" w:themeShade="BF"/>
    </w:rPr>
  </w:style>
  <w:style w:type="character" w:styleId="IntenseReference">
    <w:name w:val="Intense Reference"/>
    <w:basedOn w:val="DefaultParagraphFont"/>
    <w:uiPriority w:val="32"/>
    <w:qFormat/>
    <w:rsid w:val="0046020C"/>
    <w:rPr>
      <w:b/>
      <w:bCs/>
      <w:smallCaps/>
      <w:color w:val="0F4761" w:themeColor="accent1" w:themeShade="BF"/>
      <w:spacing w:val="5"/>
    </w:rPr>
  </w:style>
  <w:style w:type="paragraph" w:styleId="NormalWeb">
    <w:name w:val="Normal (Web)"/>
    <w:basedOn w:val="Normal"/>
    <w:uiPriority w:val="99"/>
    <w:semiHidden/>
    <w:unhideWhenUsed/>
    <w:rsid w:val="0046020C"/>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46020C"/>
    <w:rPr>
      <w:b/>
      <w:bCs/>
    </w:rPr>
  </w:style>
  <w:style w:type="paragraph" w:customStyle="1" w:styleId="paragraph">
    <w:name w:val="paragraph"/>
    <w:basedOn w:val="Normal"/>
    <w:rsid w:val="00CB64D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eop">
    <w:name w:val="eop"/>
    <w:basedOn w:val="DefaultParagraphFont"/>
    <w:rsid w:val="00CB64D2"/>
  </w:style>
  <w:style w:type="character" w:customStyle="1" w:styleId="normaltextrun">
    <w:name w:val="normaltextrun"/>
    <w:basedOn w:val="DefaultParagraphFont"/>
    <w:rsid w:val="00CB64D2"/>
  </w:style>
  <w:style w:type="character" w:styleId="Hyperlink">
    <w:name w:val="Hyperlink"/>
    <w:basedOn w:val="DefaultParagraphFont"/>
    <w:uiPriority w:val="99"/>
    <w:unhideWhenUsed/>
    <w:rsid w:val="00797B73"/>
    <w:rPr>
      <w:color w:val="467886" w:themeColor="hyperlink"/>
      <w:u w:val="single"/>
    </w:rPr>
  </w:style>
  <w:style w:type="character" w:styleId="UnresolvedMention">
    <w:name w:val="Unresolved Mention"/>
    <w:basedOn w:val="DefaultParagraphFont"/>
    <w:uiPriority w:val="99"/>
    <w:semiHidden/>
    <w:unhideWhenUsed/>
    <w:rsid w:val="00797B73"/>
    <w:rPr>
      <w:color w:val="605E5C"/>
      <w:shd w:val="clear" w:color="auto" w:fill="E1DFDD"/>
    </w:rPr>
  </w:style>
  <w:style w:type="table" w:styleId="TableGrid">
    <w:name w:val="Table Grid"/>
    <w:basedOn w:val="TableNormal"/>
    <w:uiPriority w:val="39"/>
    <w:rsid w:val="003A6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1D1535"/>
    <w:pPr>
      <w:tabs>
        <w:tab w:val="decimal" w:pos="360"/>
      </w:tabs>
      <w:spacing w:after="200" w:line="276" w:lineRule="auto"/>
    </w:pPr>
    <w:rPr>
      <w:rFonts w:eastAsiaTheme="minorEastAsia" w:cs="Times New Roman"/>
      <w:kern w:val="0"/>
      <w:lang w:val="en-US"/>
      <w14:ligatures w14:val="none"/>
    </w:rPr>
  </w:style>
  <w:style w:type="paragraph" w:styleId="FootnoteText">
    <w:name w:val="footnote text"/>
    <w:basedOn w:val="Normal"/>
    <w:link w:val="FootnoteTextChar"/>
    <w:uiPriority w:val="99"/>
    <w:unhideWhenUsed/>
    <w:rsid w:val="001D1535"/>
    <w:pPr>
      <w:spacing w:after="0" w:line="240" w:lineRule="auto"/>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1D1535"/>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1D1535"/>
    <w:rPr>
      <w:i/>
      <w:iCs/>
    </w:rPr>
  </w:style>
  <w:style w:type="table" w:styleId="MediumShading2-Accent5">
    <w:name w:val="Medium Shading 2 Accent 5"/>
    <w:basedOn w:val="TableNormal"/>
    <w:uiPriority w:val="64"/>
    <w:rsid w:val="001D1535"/>
    <w:pPr>
      <w:spacing w:after="0" w:line="240" w:lineRule="auto"/>
    </w:pPr>
    <w:rPr>
      <w:rFonts w:eastAsiaTheme="minorEastAsia"/>
      <w:kern w:val="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rsid w:val="001D15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4">
    <w:name w:val="Grid Table 4 Accent 4"/>
    <w:basedOn w:val="TableNormal"/>
    <w:uiPriority w:val="49"/>
    <w:rsid w:val="001D1535"/>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customStyle="1" w:styleId="katex-mathml">
    <w:name w:val="katex-mathml"/>
    <w:basedOn w:val="DefaultParagraphFont"/>
    <w:rsid w:val="003946DF"/>
  </w:style>
  <w:style w:type="character" w:customStyle="1" w:styleId="mord">
    <w:name w:val="mord"/>
    <w:basedOn w:val="DefaultParagraphFont"/>
    <w:rsid w:val="003946DF"/>
  </w:style>
  <w:style w:type="character" w:customStyle="1" w:styleId="vlist-s">
    <w:name w:val="vlist-s"/>
    <w:basedOn w:val="DefaultParagraphFont"/>
    <w:rsid w:val="003946DF"/>
  </w:style>
  <w:style w:type="character" w:customStyle="1" w:styleId="mopen">
    <w:name w:val="mopen"/>
    <w:basedOn w:val="DefaultParagraphFont"/>
    <w:rsid w:val="003946DF"/>
  </w:style>
  <w:style w:type="character" w:customStyle="1" w:styleId="mpunct">
    <w:name w:val="mpunct"/>
    <w:basedOn w:val="DefaultParagraphFont"/>
    <w:rsid w:val="003946DF"/>
  </w:style>
  <w:style w:type="character" w:customStyle="1" w:styleId="mclose">
    <w:name w:val="mclose"/>
    <w:basedOn w:val="DefaultParagraphFont"/>
    <w:rsid w:val="003946DF"/>
  </w:style>
  <w:style w:type="character" w:customStyle="1" w:styleId="mrel">
    <w:name w:val="mrel"/>
    <w:basedOn w:val="DefaultParagraphFont"/>
    <w:rsid w:val="003946DF"/>
  </w:style>
  <w:style w:type="character" w:styleId="Emphasis">
    <w:name w:val="Emphasis"/>
    <w:basedOn w:val="DefaultParagraphFont"/>
    <w:uiPriority w:val="20"/>
    <w:qFormat/>
    <w:rsid w:val="00DF6E6D"/>
    <w:rPr>
      <w:i/>
      <w:iCs/>
    </w:rPr>
  </w:style>
  <w:style w:type="table" w:styleId="GridTable3-Accent1">
    <w:name w:val="Grid Table 3 Accent 1"/>
    <w:basedOn w:val="TableNormal"/>
    <w:uiPriority w:val="48"/>
    <w:rsid w:val="00684E0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3-Accent2">
    <w:name w:val="Grid Table 3 Accent 2"/>
    <w:basedOn w:val="TableNormal"/>
    <w:uiPriority w:val="48"/>
    <w:rsid w:val="00684E0B"/>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ListTable3-Accent5">
    <w:name w:val="List Table 3 Accent 5"/>
    <w:basedOn w:val="TableNormal"/>
    <w:uiPriority w:val="48"/>
    <w:rsid w:val="00684E0B"/>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paragraph" w:styleId="Revision">
    <w:name w:val="Revision"/>
    <w:hidden/>
    <w:uiPriority w:val="99"/>
    <w:semiHidden/>
    <w:rsid w:val="00C62192"/>
    <w:pPr>
      <w:spacing w:after="0" w:line="240" w:lineRule="auto"/>
    </w:pPr>
    <w:rPr>
      <w:lang w:val="en-IE"/>
    </w:rPr>
  </w:style>
  <w:style w:type="character" w:styleId="CommentReference">
    <w:name w:val="annotation reference"/>
    <w:basedOn w:val="DefaultParagraphFont"/>
    <w:uiPriority w:val="99"/>
    <w:semiHidden/>
    <w:unhideWhenUsed/>
    <w:rsid w:val="00C62192"/>
    <w:rPr>
      <w:sz w:val="16"/>
      <w:szCs w:val="16"/>
    </w:rPr>
  </w:style>
  <w:style w:type="paragraph" w:styleId="CommentText">
    <w:name w:val="annotation text"/>
    <w:basedOn w:val="Normal"/>
    <w:link w:val="CommentTextChar"/>
    <w:uiPriority w:val="99"/>
    <w:semiHidden/>
    <w:unhideWhenUsed/>
    <w:rsid w:val="00C62192"/>
    <w:pPr>
      <w:spacing w:line="240" w:lineRule="auto"/>
    </w:pPr>
    <w:rPr>
      <w:sz w:val="20"/>
      <w:szCs w:val="20"/>
    </w:rPr>
  </w:style>
  <w:style w:type="character" w:customStyle="1" w:styleId="CommentTextChar">
    <w:name w:val="Comment Text Char"/>
    <w:basedOn w:val="DefaultParagraphFont"/>
    <w:link w:val="CommentText"/>
    <w:uiPriority w:val="99"/>
    <w:semiHidden/>
    <w:rsid w:val="00C62192"/>
    <w:rPr>
      <w:sz w:val="20"/>
      <w:szCs w:val="20"/>
      <w:lang w:val="en-IE"/>
    </w:rPr>
  </w:style>
  <w:style w:type="paragraph" w:styleId="CommentSubject">
    <w:name w:val="annotation subject"/>
    <w:basedOn w:val="CommentText"/>
    <w:next w:val="CommentText"/>
    <w:link w:val="CommentSubjectChar"/>
    <w:uiPriority w:val="99"/>
    <w:semiHidden/>
    <w:unhideWhenUsed/>
    <w:rsid w:val="00C62192"/>
    <w:rPr>
      <w:b/>
      <w:bCs/>
    </w:rPr>
  </w:style>
  <w:style w:type="character" w:customStyle="1" w:styleId="CommentSubjectChar">
    <w:name w:val="Comment Subject Char"/>
    <w:basedOn w:val="CommentTextChar"/>
    <w:link w:val="CommentSubject"/>
    <w:uiPriority w:val="99"/>
    <w:semiHidden/>
    <w:rsid w:val="00C62192"/>
    <w:rPr>
      <w:b/>
      <w:bCs/>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7559">
      <w:bodyDiv w:val="1"/>
      <w:marLeft w:val="0"/>
      <w:marRight w:val="0"/>
      <w:marTop w:val="0"/>
      <w:marBottom w:val="0"/>
      <w:divBdr>
        <w:top w:val="none" w:sz="0" w:space="0" w:color="auto"/>
        <w:left w:val="none" w:sz="0" w:space="0" w:color="auto"/>
        <w:bottom w:val="none" w:sz="0" w:space="0" w:color="auto"/>
        <w:right w:val="none" w:sz="0" w:space="0" w:color="auto"/>
      </w:divBdr>
    </w:div>
    <w:div w:id="36516078">
      <w:bodyDiv w:val="1"/>
      <w:marLeft w:val="0"/>
      <w:marRight w:val="0"/>
      <w:marTop w:val="0"/>
      <w:marBottom w:val="0"/>
      <w:divBdr>
        <w:top w:val="none" w:sz="0" w:space="0" w:color="auto"/>
        <w:left w:val="none" w:sz="0" w:space="0" w:color="auto"/>
        <w:bottom w:val="none" w:sz="0" w:space="0" w:color="auto"/>
        <w:right w:val="none" w:sz="0" w:space="0" w:color="auto"/>
      </w:divBdr>
      <w:divsChild>
        <w:div w:id="1641884145">
          <w:marLeft w:val="0"/>
          <w:marRight w:val="0"/>
          <w:marTop w:val="0"/>
          <w:marBottom w:val="0"/>
          <w:divBdr>
            <w:top w:val="none" w:sz="0" w:space="0" w:color="auto"/>
            <w:left w:val="none" w:sz="0" w:space="0" w:color="auto"/>
            <w:bottom w:val="none" w:sz="0" w:space="0" w:color="auto"/>
            <w:right w:val="none" w:sz="0" w:space="0" w:color="auto"/>
          </w:divBdr>
        </w:div>
        <w:div w:id="194542366">
          <w:marLeft w:val="0"/>
          <w:marRight w:val="0"/>
          <w:marTop w:val="0"/>
          <w:marBottom w:val="0"/>
          <w:divBdr>
            <w:top w:val="none" w:sz="0" w:space="0" w:color="auto"/>
            <w:left w:val="none" w:sz="0" w:space="0" w:color="auto"/>
            <w:bottom w:val="none" w:sz="0" w:space="0" w:color="auto"/>
            <w:right w:val="none" w:sz="0" w:space="0" w:color="auto"/>
          </w:divBdr>
        </w:div>
        <w:div w:id="1731152225">
          <w:marLeft w:val="0"/>
          <w:marRight w:val="0"/>
          <w:marTop w:val="0"/>
          <w:marBottom w:val="0"/>
          <w:divBdr>
            <w:top w:val="none" w:sz="0" w:space="0" w:color="auto"/>
            <w:left w:val="none" w:sz="0" w:space="0" w:color="auto"/>
            <w:bottom w:val="none" w:sz="0" w:space="0" w:color="auto"/>
            <w:right w:val="none" w:sz="0" w:space="0" w:color="auto"/>
          </w:divBdr>
        </w:div>
        <w:div w:id="775370896">
          <w:marLeft w:val="0"/>
          <w:marRight w:val="0"/>
          <w:marTop w:val="0"/>
          <w:marBottom w:val="0"/>
          <w:divBdr>
            <w:top w:val="none" w:sz="0" w:space="0" w:color="auto"/>
            <w:left w:val="none" w:sz="0" w:space="0" w:color="auto"/>
            <w:bottom w:val="none" w:sz="0" w:space="0" w:color="auto"/>
            <w:right w:val="none" w:sz="0" w:space="0" w:color="auto"/>
          </w:divBdr>
        </w:div>
        <w:div w:id="2038843724">
          <w:marLeft w:val="0"/>
          <w:marRight w:val="0"/>
          <w:marTop w:val="0"/>
          <w:marBottom w:val="0"/>
          <w:divBdr>
            <w:top w:val="none" w:sz="0" w:space="0" w:color="auto"/>
            <w:left w:val="none" w:sz="0" w:space="0" w:color="auto"/>
            <w:bottom w:val="none" w:sz="0" w:space="0" w:color="auto"/>
            <w:right w:val="none" w:sz="0" w:space="0" w:color="auto"/>
          </w:divBdr>
        </w:div>
        <w:div w:id="250698400">
          <w:marLeft w:val="0"/>
          <w:marRight w:val="0"/>
          <w:marTop w:val="0"/>
          <w:marBottom w:val="0"/>
          <w:divBdr>
            <w:top w:val="none" w:sz="0" w:space="0" w:color="auto"/>
            <w:left w:val="none" w:sz="0" w:space="0" w:color="auto"/>
            <w:bottom w:val="none" w:sz="0" w:space="0" w:color="auto"/>
            <w:right w:val="none" w:sz="0" w:space="0" w:color="auto"/>
          </w:divBdr>
        </w:div>
        <w:div w:id="1288972039">
          <w:marLeft w:val="0"/>
          <w:marRight w:val="0"/>
          <w:marTop w:val="0"/>
          <w:marBottom w:val="0"/>
          <w:divBdr>
            <w:top w:val="none" w:sz="0" w:space="0" w:color="auto"/>
            <w:left w:val="none" w:sz="0" w:space="0" w:color="auto"/>
            <w:bottom w:val="none" w:sz="0" w:space="0" w:color="auto"/>
            <w:right w:val="none" w:sz="0" w:space="0" w:color="auto"/>
          </w:divBdr>
        </w:div>
        <w:div w:id="1169979340">
          <w:marLeft w:val="0"/>
          <w:marRight w:val="0"/>
          <w:marTop w:val="0"/>
          <w:marBottom w:val="0"/>
          <w:divBdr>
            <w:top w:val="none" w:sz="0" w:space="0" w:color="auto"/>
            <w:left w:val="none" w:sz="0" w:space="0" w:color="auto"/>
            <w:bottom w:val="none" w:sz="0" w:space="0" w:color="auto"/>
            <w:right w:val="none" w:sz="0" w:space="0" w:color="auto"/>
          </w:divBdr>
        </w:div>
      </w:divsChild>
    </w:div>
    <w:div w:id="60249937">
      <w:bodyDiv w:val="1"/>
      <w:marLeft w:val="0"/>
      <w:marRight w:val="0"/>
      <w:marTop w:val="0"/>
      <w:marBottom w:val="0"/>
      <w:divBdr>
        <w:top w:val="none" w:sz="0" w:space="0" w:color="auto"/>
        <w:left w:val="none" w:sz="0" w:space="0" w:color="auto"/>
        <w:bottom w:val="none" w:sz="0" w:space="0" w:color="auto"/>
        <w:right w:val="none" w:sz="0" w:space="0" w:color="auto"/>
      </w:divBdr>
    </w:div>
    <w:div w:id="98330237">
      <w:bodyDiv w:val="1"/>
      <w:marLeft w:val="0"/>
      <w:marRight w:val="0"/>
      <w:marTop w:val="0"/>
      <w:marBottom w:val="0"/>
      <w:divBdr>
        <w:top w:val="none" w:sz="0" w:space="0" w:color="auto"/>
        <w:left w:val="none" w:sz="0" w:space="0" w:color="auto"/>
        <w:bottom w:val="none" w:sz="0" w:space="0" w:color="auto"/>
        <w:right w:val="none" w:sz="0" w:space="0" w:color="auto"/>
      </w:divBdr>
    </w:div>
    <w:div w:id="114717742">
      <w:bodyDiv w:val="1"/>
      <w:marLeft w:val="0"/>
      <w:marRight w:val="0"/>
      <w:marTop w:val="0"/>
      <w:marBottom w:val="0"/>
      <w:divBdr>
        <w:top w:val="none" w:sz="0" w:space="0" w:color="auto"/>
        <w:left w:val="none" w:sz="0" w:space="0" w:color="auto"/>
        <w:bottom w:val="none" w:sz="0" w:space="0" w:color="auto"/>
        <w:right w:val="none" w:sz="0" w:space="0" w:color="auto"/>
      </w:divBdr>
    </w:div>
    <w:div w:id="258953127">
      <w:bodyDiv w:val="1"/>
      <w:marLeft w:val="0"/>
      <w:marRight w:val="0"/>
      <w:marTop w:val="0"/>
      <w:marBottom w:val="0"/>
      <w:divBdr>
        <w:top w:val="none" w:sz="0" w:space="0" w:color="auto"/>
        <w:left w:val="none" w:sz="0" w:space="0" w:color="auto"/>
        <w:bottom w:val="none" w:sz="0" w:space="0" w:color="auto"/>
        <w:right w:val="none" w:sz="0" w:space="0" w:color="auto"/>
      </w:divBdr>
    </w:div>
    <w:div w:id="277876262">
      <w:bodyDiv w:val="1"/>
      <w:marLeft w:val="0"/>
      <w:marRight w:val="0"/>
      <w:marTop w:val="0"/>
      <w:marBottom w:val="0"/>
      <w:divBdr>
        <w:top w:val="none" w:sz="0" w:space="0" w:color="auto"/>
        <w:left w:val="none" w:sz="0" w:space="0" w:color="auto"/>
        <w:bottom w:val="none" w:sz="0" w:space="0" w:color="auto"/>
        <w:right w:val="none" w:sz="0" w:space="0" w:color="auto"/>
      </w:divBdr>
    </w:div>
    <w:div w:id="451628637">
      <w:bodyDiv w:val="1"/>
      <w:marLeft w:val="0"/>
      <w:marRight w:val="0"/>
      <w:marTop w:val="0"/>
      <w:marBottom w:val="0"/>
      <w:divBdr>
        <w:top w:val="none" w:sz="0" w:space="0" w:color="auto"/>
        <w:left w:val="none" w:sz="0" w:space="0" w:color="auto"/>
        <w:bottom w:val="none" w:sz="0" w:space="0" w:color="auto"/>
        <w:right w:val="none" w:sz="0" w:space="0" w:color="auto"/>
      </w:divBdr>
    </w:div>
    <w:div w:id="466625876">
      <w:bodyDiv w:val="1"/>
      <w:marLeft w:val="0"/>
      <w:marRight w:val="0"/>
      <w:marTop w:val="0"/>
      <w:marBottom w:val="0"/>
      <w:divBdr>
        <w:top w:val="none" w:sz="0" w:space="0" w:color="auto"/>
        <w:left w:val="none" w:sz="0" w:space="0" w:color="auto"/>
        <w:bottom w:val="none" w:sz="0" w:space="0" w:color="auto"/>
        <w:right w:val="none" w:sz="0" w:space="0" w:color="auto"/>
      </w:divBdr>
    </w:div>
    <w:div w:id="470635163">
      <w:bodyDiv w:val="1"/>
      <w:marLeft w:val="0"/>
      <w:marRight w:val="0"/>
      <w:marTop w:val="0"/>
      <w:marBottom w:val="0"/>
      <w:divBdr>
        <w:top w:val="none" w:sz="0" w:space="0" w:color="auto"/>
        <w:left w:val="none" w:sz="0" w:space="0" w:color="auto"/>
        <w:bottom w:val="none" w:sz="0" w:space="0" w:color="auto"/>
        <w:right w:val="none" w:sz="0" w:space="0" w:color="auto"/>
      </w:divBdr>
    </w:div>
    <w:div w:id="520313934">
      <w:bodyDiv w:val="1"/>
      <w:marLeft w:val="0"/>
      <w:marRight w:val="0"/>
      <w:marTop w:val="0"/>
      <w:marBottom w:val="0"/>
      <w:divBdr>
        <w:top w:val="none" w:sz="0" w:space="0" w:color="auto"/>
        <w:left w:val="none" w:sz="0" w:space="0" w:color="auto"/>
        <w:bottom w:val="none" w:sz="0" w:space="0" w:color="auto"/>
        <w:right w:val="none" w:sz="0" w:space="0" w:color="auto"/>
      </w:divBdr>
    </w:div>
    <w:div w:id="535507670">
      <w:bodyDiv w:val="1"/>
      <w:marLeft w:val="0"/>
      <w:marRight w:val="0"/>
      <w:marTop w:val="0"/>
      <w:marBottom w:val="0"/>
      <w:divBdr>
        <w:top w:val="none" w:sz="0" w:space="0" w:color="auto"/>
        <w:left w:val="none" w:sz="0" w:space="0" w:color="auto"/>
        <w:bottom w:val="none" w:sz="0" w:space="0" w:color="auto"/>
        <w:right w:val="none" w:sz="0" w:space="0" w:color="auto"/>
      </w:divBdr>
    </w:div>
    <w:div w:id="656500468">
      <w:bodyDiv w:val="1"/>
      <w:marLeft w:val="0"/>
      <w:marRight w:val="0"/>
      <w:marTop w:val="0"/>
      <w:marBottom w:val="0"/>
      <w:divBdr>
        <w:top w:val="none" w:sz="0" w:space="0" w:color="auto"/>
        <w:left w:val="none" w:sz="0" w:space="0" w:color="auto"/>
        <w:bottom w:val="none" w:sz="0" w:space="0" w:color="auto"/>
        <w:right w:val="none" w:sz="0" w:space="0" w:color="auto"/>
      </w:divBdr>
    </w:div>
    <w:div w:id="721516538">
      <w:bodyDiv w:val="1"/>
      <w:marLeft w:val="0"/>
      <w:marRight w:val="0"/>
      <w:marTop w:val="0"/>
      <w:marBottom w:val="0"/>
      <w:divBdr>
        <w:top w:val="none" w:sz="0" w:space="0" w:color="auto"/>
        <w:left w:val="none" w:sz="0" w:space="0" w:color="auto"/>
        <w:bottom w:val="none" w:sz="0" w:space="0" w:color="auto"/>
        <w:right w:val="none" w:sz="0" w:space="0" w:color="auto"/>
      </w:divBdr>
    </w:div>
    <w:div w:id="811796653">
      <w:bodyDiv w:val="1"/>
      <w:marLeft w:val="0"/>
      <w:marRight w:val="0"/>
      <w:marTop w:val="0"/>
      <w:marBottom w:val="0"/>
      <w:divBdr>
        <w:top w:val="none" w:sz="0" w:space="0" w:color="auto"/>
        <w:left w:val="none" w:sz="0" w:space="0" w:color="auto"/>
        <w:bottom w:val="none" w:sz="0" w:space="0" w:color="auto"/>
        <w:right w:val="none" w:sz="0" w:space="0" w:color="auto"/>
      </w:divBdr>
    </w:div>
    <w:div w:id="835724564">
      <w:bodyDiv w:val="1"/>
      <w:marLeft w:val="0"/>
      <w:marRight w:val="0"/>
      <w:marTop w:val="0"/>
      <w:marBottom w:val="0"/>
      <w:divBdr>
        <w:top w:val="none" w:sz="0" w:space="0" w:color="auto"/>
        <w:left w:val="none" w:sz="0" w:space="0" w:color="auto"/>
        <w:bottom w:val="none" w:sz="0" w:space="0" w:color="auto"/>
        <w:right w:val="none" w:sz="0" w:space="0" w:color="auto"/>
      </w:divBdr>
    </w:div>
    <w:div w:id="883296387">
      <w:bodyDiv w:val="1"/>
      <w:marLeft w:val="0"/>
      <w:marRight w:val="0"/>
      <w:marTop w:val="0"/>
      <w:marBottom w:val="0"/>
      <w:divBdr>
        <w:top w:val="none" w:sz="0" w:space="0" w:color="auto"/>
        <w:left w:val="none" w:sz="0" w:space="0" w:color="auto"/>
        <w:bottom w:val="none" w:sz="0" w:space="0" w:color="auto"/>
        <w:right w:val="none" w:sz="0" w:space="0" w:color="auto"/>
      </w:divBdr>
    </w:div>
    <w:div w:id="1091781743">
      <w:bodyDiv w:val="1"/>
      <w:marLeft w:val="0"/>
      <w:marRight w:val="0"/>
      <w:marTop w:val="0"/>
      <w:marBottom w:val="0"/>
      <w:divBdr>
        <w:top w:val="none" w:sz="0" w:space="0" w:color="auto"/>
        <w:left w:val="none" w:sz="0" w:space="0" w:color="auto"/>
        <w:bottom w:val="none" w:sz="0" w:space="0" w:color="auto"/>
        <w:right w:val="none" w:sz="0" w:space="0" w:color="auto"/>
      </w:divBdr>
    </w:div>
    <w:div w:id="1165584535">
      <w:bodyDiv w:val="1"/>
      <w:marLeft w:val="0"/>
      <w:marRight w:val="0"/>
      <w:marTop w:val="0"/>
      <w:marBottom w:val="0"/>
      <w:divBdr>
        <w:top w:val="none" w:sz="0" w:space="0" w:color="auto"/>
        <w:left w:val="none" w:sz="0" w:space="0" w:color="auto"/>
        <w:bottom w:val="none" w:sz="0" w:space="0" w:color="auto"/>
        <w:right w:val="none" w:sz="0" w:space="0" w:color="auto"/>
      </w:divBdr>
    </w:div>
    <w:div w:id="1177115008">
      <w:bodyDiv w:val="1"/>
      <w:marLeft w:val="0"/>
      <w:marRight w:val="0"/>
      <w:marTop w:val="0"/>
      <w:marBottom w:val="0"/>
      <w:divBdr>
        <w:top w:val="none" w:sz="0" w:space="0" w:color="auto"/>
        <w:left w:val="none" w:sz="0" w:space="0" w:color="auto"/>
        <w:bottom w:val="none" w:sz="0" w:space="0" w:color="auto"/>
        <w:right w:val="none" w:sz="0" w:space="0" w:color="auto"/>
      </w:divBdr>
    </w:div>
    <w:div w:id="1193107058">
      <w:bodyDiv w:val="1"/>
      <w:marLeft w:val="0"/>
      <w:marRight w:val="0"/>
      <w:marTop w:val="0"/>
      <w:marBottom w:val="0"/>
      <w:divBdr>
        <w:top w:val="none" w:sz="0" w:space="0" w:color="auto"/>
        <w:left w:val="none" w:sz="0" w:space="0" w:color="auto"/>
        <w:bottom w:val="none" w:sz="0" w:space="0" w:color="auto"/>
        <w:right w:val="none" w:sz="0" w:space="0" w:color="auto"/>
      </w:divBdr>
    </w:div>
    <w:div w:id="1239053630">
      <w:bodyDiv w:val="1"/>
      <w:marLeft w:val="0"/>
      <w:marRight w:val="0"/>
      <w:marTop w:val="0"/>
      <w:marBottom w:val="0"/>
      <w:divBdr>
        <w:top w:val="none" w:sz="0" w:space="0" w:color="auto"/>
        <w:left w:val="none" w:sz="0" w:space="0" w:color="auto"/>
        <w:bottom w:val="none" w:sz="0" w:space="0" w:color="auto"/>
        <w:right w:val="none" w:sz="0" w:space="0" w:color="auto"/>
      </w:divBdr>
    </w:div>
    <w:div w:id="1336804061">
      <w:bodyDiv w:val="1"/>
      <w:marLeft w:val="0"/>
      <w:marRight w:val="0"/>
      <w:marTop w:val="0"/>
      <w:marBottom w:val="0"/>
      <w:divBdr>
        <w:top w:val="none" w:sz="0" w:space="0" w:color="auto"/>
        <w:left w:val="none" w:sz="0" w:space="0" w:color="auto"/>
        <w:bottom w:val="none" w:sz="0" w:space="0" w:color="auto"/>
        <w:right w:val="none" w:sz="0" w:space="0" w:color="auto"/>
      </w:divBdr>
    </w:div>
    <w:div w:id="1341079925">
      <w:bodyDiv w:val="1"/>
      <w:marLeft w:val="0"/>
      <w:marRight w:val="0"/>
      <w:marTop w:val="0"/>
      <w:marBottom w:val="0"/>
      <w:divBdr>
        <w:top w:val="none" w:sz="0" w:space="0" w:color="auto"/>
        <w:left w:val="none" w:sz="0" w:space="0" w:color="auto"/>
        <w:bottom w:val="none" w:sz="0" w:space="0" w:color="auto"/>
        <w:right w:val="none" w:sz="0" w:space="0" w:color="auto"/>
      </w:divBdr>
      <w:divsChild>
        <w:div w:id="1794641268">
          <w:marLeft w:val="0"/>
          <w:marRight w:val="0"/>
          <w:marTop w:val="0"/>
          <w:marBottom w:val="0"/>
          <w:divBdr>
            <w:top w:val="none" w:sz="0" w:space="0" w:color="auto"/>
            <w:left w:val="none" w:sz="0" w:space="0" w:color="auto"/>
            <w:bottom w:val="none" w:sz="0" w:space="0" w:color="auto"/>
            <w:right w:val="none" w:sz="0" w:space="0" w:color="auto"/>
          </w:divBdr>
        </w:div>
        <w:div w:id="862212153">
          <w:marLeft w:val="0"/>
          <w:marRight w:val="0"/>
          <w:marTop w:val="0"/>
          <w:marBottom w:val="0"/>
          <w:divBdr>
            <w:top w:val="none" w:sz="0" w:space="0" w:color="auto"/>
            <w:left w:val="none" w:sz="0" w:space="0" w:color="auto"/>
            <w:bottom w:val="none" w:sz="0" w:space="0" w:color="auto"/>
            <w:right w:val="none" w:sz="0" w:space="0" w:color="auto"/>
          </w:divBdr>
        </w:div>
        <w:div w:id="1004236620">
          <w:marLeft w:val="0"/>
          <w:marRight w:val="0"/>
          <w:marTop w:val="0"/>
          <w:marBottom w:val="0"/>
          <w:divBdr>
            <w:top w:val="none" w:sz="0" w:space="0" w:color="auto"/>
            <w:left w:val="none" w:sz="0" w:space="0" w:color="auto"/>
            <w:bottom w:val="none" w:sz="0" w:space="0" w:color="auto"/>
            <w:right w:val="none" w:sz="0" w:space="0" w:color="auto"/>
          </w:divBdr>
        </w:div>
        <w:div w:id="1658535461">
          <w:marLeft w:val="0"/>
          <w:marRight w:val="0"/>
          <w:marTop w:val="0"/>
          <w:marBottom w:val="0"/>
          <w:divBdr>
            <w:top w:val="none" w:sz="0" w:space="0" w:color="auto"/>
            <w:left w:val="none" w:sz="0" w:space="0" w:color="auto"/>
            <w:bottom w:val="none" w:sz="0" w:space="0" w:color="auto"/>
            <w:right w:val="none" w:sz="0" w:space="0" w:color="auto"/>
          </w:divBdr>
        </w:div>
        <w:div w:id="767778795">
          <w:marLeft w:val="0"/>
          <w:marRight w:val="0"/>
          <w:marTop w:val="0"/>
          <w:marBottom w:val="0"/>
          <w:divBdr>
            <w:top w:val="none" w:sz="0" w:space="0" w:color="auto"/>
            <w:left w:val="none" w:sz="0" w:space="0" w:color="auto"/>
            <w:bottom w:val="none" w:sz="0" w:space="0" w:color="auto"/>
            <w:right w:val="none" w:sz="0" w:space="0" w:color="auto"/>
          </w:divBdr>
        </w:div>
        <w:div w:id="1589851145">
          <w:marLeft w:val="0"/>
          <w:marRight w:val="0"/>
          <w:marTop w:val="0"/>
          <w:marBottom w:val="0"/>
          <w:divBdr>
            <w:top w:val="none" w:sz="0" w:space="0" w:color="auto"/>
            <w:left w:val="none" w:sz="0" w:space="0" w:color="auto"/>
            <w:bottom w:val="none" w:sz="0" w:space="0" w:color="auto"/>
            <w:right w:val="none" w:sz="0" w:space="0" w:color="auto"/>
          </w:divBdr>
        </w:div>
        <w:div w:id="1331834999">
          <w:marLeft w:val="0"/>
          <w:marRight w:val="0"/>
          <w:marTop w:val="0"/>
          <w:marBottom w:val="0"/>
          <w:divBdr>
            <w:top w:val="none" w:sz="0" w:space="0" w:color="auto"/>
            <w:left w:val="none" w:sz="0" w:space="0" w:color="auto"/>
            <w:bottom w:val="none" w:sz="0" w:space="0" w:color="auto"/>
            <w:right w:val="none" w:sz="0" w:space="0" w:color="auto"/>
          </w:divBdr>
        </w:div>
        <w:div w:id="1473130892">
          <w:marLeft w:val="0"/>
          <w:marRight w:val="0"/>
          <w:marTop w:val="0"/>
          <w:marBottom w:val="0"/>
          <w:divBdr>
            <w:top w:val="none" w:sz="0" w:space="0" w:color="auto"/>
            <w:left w:val="none" w:sz="0" w:space="0" w:color="auto"/>
            <w:bottom w:val="none" w:sz="0" w:space="0" w:color="auto"/>
            <w:right w:val="none" w:sz="0" w:space="0" w:color="auto"/>
          </w:divBdr>
        </w:div>
        <w:div w:id="1568151659">
          <w:marLeft w:val="0"/>
          <w:marRight w:val="0"/>
          <w:marTop w:val="0"/>
          <w:marBottom w:val="0"/>
          <w:divBdr>
            <w:top w:val="none" w:sz="0" w:space="0" w:color="auto"/>
            <w:left w:val="none" w:sz="0" w:space="0" w:color="auto"/>
            <w:bottom w:val="none" w:sz="0" w:space="0" w:color="auto"/>
            <w:right w:val="none" w:sz="0" w:space="0" w:color="auto"/>
          </w:divBdr>
        </w:div>
        <w:div w:id="1056321608">
          <w:marLeft w:val="0"/>
          <w:marRight w:val="0"/>
          <w:marTop w:val="0"/>
          <w:marBottom w:val="0"/>
          <w:divBdr>
            <w:top w:val="none" w:sz="0" w:space="0" w:color="auto"/>
            <w:left w:val="none" w:sz="0" w:space="0" w:color="auto"/>
            <w:bottom w:val="none" w:sz="0" w:space="0" w:color="auto"/>
            <w:right w:val="none" w:sz="0" w:space="0" w:color="auto"/>
          </w:divBdr>
        </w:div>
        <w:div w:id="1123036421">
          <w:marLeft w:val="0"/>
          <w:marRight w:val="0"/>
          <w:marTop w:val="0"/>
          <w:marBottom w:val="0"/>
          <w:divBdr>
            <w:top w:val="none" w:sz="0" w:space="0" w:color="auto"/>
            <w:left w:val="none" w:sz="0" w:space="0" w:color="auto"/>
            <w:bottom w:val="none" w:sz="0" w:space="0" w:color="auto"/>
            <w:right w:val="none" w:sz="0" w:space="0" w:color="auto"/>
          </w:divBdr>
        </w:div>
        <w:div w:id="865750001">
          <w:marLeft w:val="0"/>
          <w:marRight w:val="0"/>
          <w:marTop w:val="0"/>
          <w:marBottom w:val="0"/>
          <w:divBdr>
            <w:top w:val="none" w:sz="0" w:space="0" w:color="auto"/>
            <w:left w:val="none" w:sz="0" w:space="0" w:color="auto"/>
            <w:bottom w:val="none" w:sz="0" w:space="0" w:color="auto"/>
            <w:right w:val="none" w:sz="0" w:space="0" w:color="auto"/>
          </w:divBdr>
        </w:div>
        <w:div w:id="2082629228">
          <w:marLeft w:val="0"/>
          <w:marRight w:val="0"/>
          <w:marTop w:val="0"/>
          <w:marBottom w:val="0"/>
          <w:divBdr>
            <w:top w:val="none" w:sz="0" w:space="0" w:color="auto"/>
            <w:left w:val="none" w:sz="0" w:space="0" w:color="auto"/>
            <w:bottom w:val="none" w:sz="0" w:space="0" w:color="auto"/>
            <w:right w:val="none" w:sz="0" w:space="0" w:color="auto"/>
          </w:divBdr>
        </w:div>
        <w:div w:id="1852915547">
          <w:marLeft w:val="0"/>
          <w:marRight w:val="0"/>
          <w:marTop w:val="0"/>
          <w:marBottom w:val="0"/>
          <w:divBdr>
            <w:top w:val="none" w:sz="0" w:space="0" w:color="auto"/>
            <w:left w:val="none" w:sz="0" w:space="0" w:color="auto"/>
            <w:bottom w:val="none" w:sz="0" w:space="0" w:color="auto"/>
            <w:right w:val="none" w:sz="0" w:space="0" w:color="auto"/>
          </w:divBdr>
        </w:div>
        <w:div w:id="826749186">
          <w:marLeft w:val="0"/>
          <w:marRight w:val="0"/>
          <w:marTop w:val="0"/>
          <w:marBottom w:val="0"/>
          <w:divBdr>
            <w:top w:val="none" w:sz="0" w:space="0" w:color="auto"/>
            <w:left w:val="none" w:sz="0" w:space="0" w:color="auto"/>
            <w:bottom w:val="none" w:sz="0" w:space="0" w:color="auto"/>
            <w:right w:val="none" w:sz="0" w:space="0" w:color="auto"/>
          </w:divBdr>
        </w:div>
        <w:div w:id="915168193">
          <w:marLeft w:val="0"/>
          <w:marRight w:val="0"/>
          <w:marTop w:val="0"/>
          <w:marBottom w:val="0"/>
          <w:divBdr>
            <w:top w:val="none" w:sz="0" w:space="0" w:color="auto"/>
            <w:left w:val="none" w:sz="0" w:space="0" w:color="auto"/>
            <w:bottom w:val="none" w:sz="0" w:space="0" w:color="auto"/>
            <w:right w:val="none" w:sz="0" w:space="0" w:color="auto"/>
          </w:divBdr>
        </w:div>
        <w:div w:id="818689436">
          <w:marLeft w:val="0"/>
          <w:marRight w:val="0"/>
          <w:marTop w:val="0"/>
          <w:marBottom w:val="0"/>
          <w:divBdr>
            <w:top w:val="none" w:sz="0" w:space="0" w:color="auto"/>
            <w:left w:val="none" w:sz="0" w:space="0" w:color="auto"/>
            <w:bottom w:val="none" w:sz="0" w:space="0" w:color="auto"/>
            <w:right w:val="none" w:sz="0" w:space="0" w:color="auto"/>
          </w:divBdr>
        </w:div>
        <w:div w:id="1132484438">
          <w:marLeft w:val="0"/>
          <w:marRight w:val="0"/>
          <w:marTop w:val="0"/>
          <w:marBottom w:val="0"/>
          <w:divBdr>
            <w:top w:val="none" w:sz="0" w:space="0" w:color="auto"/>
            <w:left w:val="none" w:sz="0" w:space="0" w:color="auto"/>
            <w:bottom w:val="none" w:sz="0" w:space="0" w:color="auto"/>
            <w:right w:val="none" w:sz="0" w:space="0" w:color="auto"/>
          </w:divBdr>
        </w:div>
        <w:div w:id="293144316">
          <w:marLeft w:val="0"/>
          <w:marRight w:val="0"/>
          <w:marTop w:val="0"/>
          <w:marBottom w:val="0"/>
          <w:divBdr>
            <w:top w:val="none" w:sz="0" w:space="0" w:color="auto"/>
            <w:left w:val="none" w:sz="0" w:space="0" w:color="auto"/>
            <w:bottom w:val="none" w:sz="0" w:space="0" w:color="auto"/>
            <w:right w:val="none" w:sz="0" w:space="0" w:color="auto"/>
          </w:divBdr>
        </w:div>
        <w:div w:id="51657280">
          <w:marLeft w:val="0"/>
          <w:marRight w:val="0"/>
          <w:marTop w:val="0"/>
          <w:marBottom w:val="0"/>
          <w:divBdr>
            <w:top w:val="none" w:sz="0" w:space="0" w:color="auto"/>
            <w:left w:val="none" w:sz="0" w:space="0" w:color="auto"/>
            <w:bottom w:val="none" w:sz="0" w:space="0" w:color="auto"/>
            <w:right w:val="none" w:sz="0" w:space="0" w:color="auto"/>
          </w:divBdr>
        </w:div>
        <w:div w:id="1281958906">
          <w:marLeft w:val="0"/>
          <w:marRight w:val="0"/>
          <w:marTop w:val="0"/>
          <w:marBottom w:val="0"/>
          <w:divBdr>
            <w:top w:val="none" w:sz="0" w:space="0" w:color="auto"/>
            <w:left w:val="none" w:sz="0" w:space="0" w:color="auto"/>
            <w:bottom w:val="none" w:sz="0" w:space="0" w:color="auto"/>
            <w:right w:val="none" w:sz="0" w:space="0" w:color="auto"/>
          </w:divBdr>
        </w:div>
        <w:div w:id="1120689437">
          <w:marLeft w:val="0"/>
          <w:marRight w:val="0"/>
          <w:marTop w:val="0"/>
          <w:marBottom w:val="0"/>
          <w:divBdr>
            <w:top w:val="none" w:sz="0" w:space="0" w:color="auto"/>
            <w:left w:val="none" w:sz="0" w:space="0" w:color="auto"/>
            <w:bottom w:val="none" w:sz="0" w:space="0" w:color="auto"/>
            <w:right w:val="none" w:sz="0" w:space="0" w:color="auto"/>
          </w:divBdr>
        </w:div>
        <w:div w:id="1327394011">
          <w:marLeft w:val="0"/>
          <w:marRight w:val="0"/>
          <w:marTop w:val="0"/>
          <w:marBottom w:val="0"/>
          <w:divBdr>
            <w:top w:val="none" w:sz="0" w:space="0" w:color="auto"/>
            <w:left w:val="none" w:sz="0" w:space="0" w:color="auto"/>
            <w:bottom w:val="none" w:sz="0" w:space="0" w:color="auto"/>
            <w:right w:val="none" w:sz="0" w:space="0" w:color="auto"/>
          </w:divBdr>
        </w:div>
        <w:div w:id="797527465">
          <w:marLeft w:val="0"/>
          <w:marRight w:val="0"/>
          <w:marTop w:val="0"/>
          <w:marBottom w:val="0"/>
          <w:divBdr>
            <w:top w:val="none" w:sz="0" w:space="0" w:color="auto"/>
            <w:left w:val="none" w:sz="0" w:space="0" w:color="auto"/>
            <w:bottom w:val="none" w:sz="0" w:space="0" w:color="auto"/>
            <w:right w:val="none" w:sz="0" w:space="0" w:color="auto"/>
          </w:divBdr>
        </w:div>
        <w:div w:id="1880628307">
          <w:marLeft w:val="0"/>
          <w:marRight w:val="0"/>
          <w:marTop w:val="0"/>
          <w:marBottom w:val="0"/>
          <w:divBdr>
            <w:top w:val="none" w:sz="0" w:space="0" w:color="auto"/>
            <w:left w:val="none" w:sz="0" w:space="0" w:color="auto"/>
            <w:bottom w:val="none" w:sz="0" w:space="0" w:color="auto"/>
            <w:right w:val="none" w:sz="0" w:space="0" w:color="auto"/>
          </w:divBdr>
        </w:div>
        <w:div w:id="501313687">
          <w:marLeft w:val="0"/>
          <w:marRight w:val="0"/>
          <w:marTop w:val="0"/>
          <w:marBottom w:val="0"/>
          <w:divBdr>
            <w:top w:val="none" w:sz="0" w:space="0" w:color="auto"/>
            <w:left w:val="none" w:sz="0" w:space="0" w:color="auto"/>
            <w:bottom w:val="none" w:sz="0" w:space="0" w:color="auto"/>
            <w:right w:val="none" w:sz="0" w:space="0" w:color="auto"/>
          </w:divBdr>
        </w:div>
        <w:div w:id="19821566">
          <w:marLeft w:val="0"/>
          <w:marRight w:val="0"/>
          <w:marTop w:val="0"/>
          <w:marBottom w:val="0"/>
          <w:divBdr>
            <w:top w:val="none" w:sz="0" w:space="0" w:color="auto"/>
            <w:left w:val="none" w:sz="0" w:space="0" w:color="auto"/>
            <w:bottom w:val="none" w:sz="0" w:space="0" w:color="auto"/>
            <w:right w:val="none" w:sz="0" w:space="0" w:color="auto"/>
          </w:divBdr>
        </w:div>
        <w:div w:id="283772253">
          <w:marLeft w:val="0"/>
          <w:marRight w:val="0"/>
          <w:marTop w:val="0"/>
          <w:marBottom w:val="0"/>
          <w:divBdr>
            <w:top w:val="none" w:sz="0" w:space="0" w:color="auto"/>
            <w:left w:val="none" w:sz="0" w:space="0" w:color="auto"/>
            <w:bottom w:val="none" w:sz="0" w:space="0" w:color="auto"/>
            <w:right w:val="none" w:sz="0" w:space="0" w:color="auto"/>
          </w:divBdr>
        </w:div>
        <w:div w:id="958338577">
          <w:marLeft w:val="0"/>
          <w:marRight w:val="0"/>
          <w:marTop w:val="0"/>
          <w:marBottom w:val="0"/>
          <w:divBdr>
            <w:top w:val="none" w:sz="0" w:space="0" w:color="auto"/>
            <w:left w:val="none" w:sz="0" w:space="0" w:color="auto"/>
            <w:bottom w:val="none" w:sz="0" w:space="0" w:color="auto"/>
            <w:right w:val="none" w:sz="0" w:space="0" w:color="auto"/>
          </w:divBdr>
        </w:div>
        <w:div w:id="421606088">
          <w:marLeft w:val="0"/>
          <w:marRight w:val="0"/>
          <w:marTop w:val="0"/>
          <w:marBottom w:val="0"/>
          <w:divBdr>
            <w:top w:val="none" w:sz="0" w:space="0" w:color="auto"/>
            <w:left w:val="none" w:sz="0" w:space="0" w:color="auto"/>
            <w:bottom w:val="none" w:sz="0" w:space="0" w:color="auto"/>
            <w:right w:val="none" w:sz="0" w:space="0" w:color="auto"/>
          </w:divBdr>
        </w:div>
        <w:div w:id="804933537">
          <w:marLeft w:val="0"/>
          <w:marRight w:val="0"/>
          <w:marTop w:val="0"/>
          <w:marBottom w:val="0"/>
          <w:divBdr>
            <w:top w:val="none" w:sz="0" w:space="0" w:color="auto"/>
            <w:left w:val="none" w:sz="0" w:space="0" w:color="auto"/>
            <w:bottom w:val="none" w:sz="0" w:space="0" w:color="auto"/>
            <w:right w:val="none" w:sz="0" w:space="0" w:color="auto"/>
          </w:divBdr>
        </w:div>
        <w:div w:id="1653488693">
          <w:marLeft w:val="0"/>
          <w:marRight w:val="0"/>
          <w:marTop w:val="0"/>
          <w:marBottom w:val="0"/>
          <w:divBdr>
            <w:top w:val="none" w:sz="0" w:space="0" w:color="auto"/>
            <w:left w:val="none" w:sz="0" w:space="0" w:color="auto"/>
            <w:bottom w:val="none" w:sz="0" w:space="0" w:color="auto"/>
            <w:right w:val="none" w:sz="0" w:space="0" w:color="auto"/>
          </w:divBdr>
        </w:div>
        <w:div w:id="1469543804">
          <w:marLeft w:val="0"/>
          <w:marRight w:val="0"/>
          <w:marTop w:val="0"/>
          <w:marBottom w:val="0"/>
          <w:divBdr>
            <w:top w:val="none" w:sz="0" w:space="0" w:color="auto"/>
            <w:left w:val="none" w:sz="0" w:space="0" w:color="auto"/>
            <w:bottom w:val="none" w:sz="0" w:space="0" w:color="auto"/>
            <w:right w:val="none" w:sz="0" w:space="0" w:color="auto"/>
          </w:divBdr>
        </w:div>
        <w:div w:id="1286543399">
          <w:marLeft w:val="0"/>
          <w:marRight w:val="0"/>
          <w:marTop w:val="0"/>
          <w:marBottom w:val="0"/>
          <w:divBdr>
            <w:top w:val="none" w:sz="0" w:space="0" w:color="auto"/>
            <w:left w:val="none" w:sz="0" w:space="0" w:color="auto"/>
            <w:bottom w:val="none" w:sz="0" w:space="0" w:color="auto"/>
            <w:right w:val="none" w:sz="0" w:space="0" w:color="auto"/>
          </w:divBdr>
        </w:div>
        <w:div w:id="229930857">
          <w:marLeft w:val="0"/>
          <w:marRight w:val="0"/>
          <w:marTop w:val="0"/>
          <w:marBottom w:val="0"/>
          <w:divBdr>
            <w:top w:val="none" w:sz="0" w:space="0" w:color="auto"/>
            <w:left w:val="none" w:sz="0" w:space="0" w:color="auto"/>
            <w:bottom w:val="none" w:sz="0" w:space="0" w:color="auto"/>
            <w:right w:val="none" w:sz="0" w:space="0" w:color="auto"/>
          </w:divBdr>
        </w:div>
        <w:div w:id="607857465">
          <w:marLeft w:val="0"/>
          <w:marRight w:val="0"/>
          <w:marTop w:val="0"/>
          <w:marBottom w:val="0"/>
          <w:divBdr>
            <w:top w:val="none" w:sz="0" w:space="0" w:color="auto"/>
            <w:left w:val="none" w:sz="0" w:space="0" w:color="auto"/>
            <w:bottom w:val="none" w:sz="0" w:space="0" w:color="auto"/>
            <w:right w:val="none" w:sz="0" w:space="0" w:color="auto"/>
          </w:divBdr>
        </w:div>
        <w:div w:id="1098597488">
          <w:marLeft w:val="0"/>
          <w:marRight w:val="0"/>
          <w:marTop w:val="0"/>
          <w:marBottom w:val="0"/>
          <w:divBdr>
            <w:top w:val="none" w:sz="0" w:space="0" w:color="auto"/>
            <w:left w:val="none" w:sz="0" w:space="0" w:color="auto"/>
            <w:bottom w:val="none" w:sz="0" w:space="0" w:color="auto"/>
            <w:right w:val="none" w:sz="0" w:space="0" w:color="auto"/>
          </w:divBdr>
        </w:div>
        <w:div w:id="405690703">
          <w:marLeft w:val="0"/>
          <w:marRight w:val="0"/>
          <w:marTop w:val="0"/>
          <w:marBottom w:val="0"/>
          <w:divBdr>
            <w:top w:val="none" w:sz="0" w:space="0" w:color="auto"/>
            <w:left w:val="none" w:sz="0" w:space="0" w:color="auto"/>
            <w:bottom w:val="none" w:sz="0" w:space="0" w:color="auto"/>
            <w:right w:val="none" w:sz="0" w:space="0" w:color="auto"/>
          </w:divBdr>
        </w:div>
        <w:div w:id="1470785920">
          <w:marLeft w:val="0"/>
          <w:marRight w:val="0"/>
          <w:marTop w:val="0"/>
          <w:marBottom w:val="0"/>
          <w:divBdr>
            <w:top w:val="none" w:sz="0" w:space="0" w:color="auto"/>
            <w:left w:val="none" w:sz="0" w:space="0" w:color="auto"/>
            <w:bottom w:val="none" w:sz="0" w:space="0" w:color="auto"/>
            <w:right w:val="none" w:sz="0" w:space="0" w:color="auto"/>
          </w:divBdr>
        </w:div>
        <w:div w:id="82147459">
          <w:marLeft w:val="0"/>
          <w:marRight w:val="0"/>
          <w:marTop w:val="0"/>
          <w:marBottom w:val="0"/>
          <w:divBdr>
            <w:top w:val="none" w:sz="0" w:space="0" w:color="auto"/>
            <w:left w:val="none" w:sz="0" w:space="0" w:color="auto"/>
            <w:bottom w:val="none" w:sz="0" w:space="0" w:color="auto"/>
            <w:right w:val="none" w:sz="0" w:space="0" w:color="auto"/>
          </w:divBdr>
        </w:div>
        <w:div w:id="1872188319">
          <w:marLeft w:val="0"/>
          <w:marRight w:val="0"/>
          <w:marTop w:val="0"/>
          <w:marBottom w:val="0"/>
          <w:divBdr>
            <w:top w:val="none" w:sz="0" w:space="0" w:color="auto"/>
            <w:left w:val="none" w:sz="0" w:space="0" w:color="auto"/>
            <w:bottom w:val="none" w:sz="0" w:space="0" w:color="auto"/>
            <w:right w:val="none" w:sz="0" w:space="0" w:color="auto"/>
          </w:divBdr>
        </w:div>
        <w:div w:id="691036604">
          <w:marLeft w:val="0"/>
          <w:marRight w:val="0"/>
          <w:marTop w:val="0"/>
          <w:marBottom w:val="0"/>
          <w:divBdr>
            <w:top w:val="none" w:sz="0" w:space="0" w:color="auto"/>
            <w:left w:val="none" w:sz="0" w:space="0" w:color="auto"/>
            <w:bottom w:val="none" w:sz="0" w:space="0" w:color="auto"/>
            <w:right w:val="none" w:sz="0" w:space="0" w:color="auto"/>
          </w:divBdr>
        </w:div>
        <w:div w:id="398211396">
          <w:marLeft w:val="0"/>
          <w:marRight w:val="0"/>
          <w:marTop w:val="0"/>
          <w:marBottom w:val="0"/>
          <w:divBdr>
            <w:top w:val="none" w:sz="0" w:space="0" w:color="auto"/>
            <w:left w:val="none" w:sz="0" w:space="0" w:color="auto"/>
            <w:bottom w:val="none" w:sz="0" w:space="0" w:color="auto"/>
            <w:right w:val="none" w:sz="0" w:space="0" w:color="auto"/>
          </w:divBdr>
        </w:div>
        <w:div w:id="152332017">
          <w:marLeft w:val="0"/>
          <w:marRight w:val="0"/>
          <w:marTop w:val="0"/>
          <w:marBottom w:val="0"/>
          <w:divBdr>
            <w:top w:val="none" w:sz="0" w:space="0" w:color="auto"/>
            <w:left w:val="none" w:sz="0" w:space="0" w:color="auto"/>
            <w:bottom w:val="none" w:sz="0" w:space="0" w:color="auto"/>
            <w:right w:val="none" w:sz="0" w:space="0" w:color="auto"/>
          </w:divBdr>
        </w:div>
        <w:div w:id="1618026764">
          <w:marLeft w:val="0"/>
          <w:marRight w:val="0"/>
          <w:marTop w:val="0"/>
          <w:marBottom w:val="0"/>
          <w:divBdr>
            <w:top w:val="none" w:sz="0" w:space="0" w:color="auto"/>
            <w:left w:val="none" w:sz="0" w:space="0" w:color="auto"/>
            <w:bottom w:val="none" w:sz="0" w:space="0" w:color="auto"/>
            <w:right w:val="none" w:sz="0" w:space="0" w:color="auto"/>
          </w:divBdr>
        </w:div>
        <w:div w:id="1640652998">
          <w:marLeft w:val="0"/>
          <w:marRight w:val="0"/>
          <w:marTop w:val="0"/>
          <w:marBottom w:val="0"/>
          <w:divBdr>
            <w:top w:val="none" w:sz="0" w:space="0" w:color="auto"/>
            <w:left w:val="none" w:sz="0" w:space="0" w:color="auto"/>
            <w:bottom w:val="none" w:sz="0" w:space="0" w:color="auto"/>
            <w:right w:val="none" w:sz="0" w:space="0" w:color="auto"/>
          </w:divBdr>
        </w:div>
        <w:div w:id="1121218362">
          <w:marLeft w:val="0"/>
          <w:marRight w:val="0"/>
          <w:marTop w:val="0"/>
          <w:marBottom w:val="0"/>
          <w:divBdr>
            <w:top w:val="none" w:sz="0" w:space="0" w:color="auto"/>
            <w:left w:val="none" w:sz="0" w:space="0" w:color="auto"/>
            <w:bottom w:val="none" w:sz="0" w:space="0" w:color="auto"/>
            <w:right w:val="none" w:sz="0" w:space="0" w:color="auto"/>
          </w:divBdr>
        </w:div>
        <w:div w:id="1030644435">
          <w:marLeft w:val="0"/>
          <w:marRight w:val="0"/>
          <w:marTop w:val="0"/>
          <w:marBottom w:val="0"/>
          <w:divBdr>
            <w:top w:val="none" w:sz="0" w:space="0" w:color="auto"/>
            <w:left w:val="none" w:sz="0" w:space="0" w:color="auto"/>
            <w:bottom w:val="none" w:sz="0" w:space="0" w:color="auto"/>
            <w:right w:val="none" w:sz="0" w:space="0" w:color="auto"/>
          </w:divBdr>
        </w:div>
        <w:div w:id="1757708142">
          <w:marLeft w:val="0"/>
          <w:marRight w:val="0"/>
          <w:marTop w:val="0"/>
          <w:marBottom w:val="0"/>
          <w:divBdr>
            <w:top w:val="none" w:sz="0" w:space="0" w:color="auto"/>
            <w:left w:val="none" w:sz="0" w:space="0" w:color="auto"/>
            <w:bottom w:val="none" w:sz="0" w:space="0" w:color="auto"/>
            <w:right w:val="none" w:sz="0" w:space="0" w:color="auto"/>
          </w:divBdr>
        </w:div>
        <w:div w:id="1564483663">
          <w:marLeft w:val="0"/>
          <w:marRight w:val="0"/>
          <w:marTop w:val="0"/>
          <w:marBottom w:val="0"/>
          <w:divBdr>
            <w:top w:val="none" w:sz="0" w:space="0" w:color="auto"/>
            <w:left w:val="none" w:sz="0" w:space="0" w:color="auto"/>
            <w:bottom w:val="none" w:sz="0" w:space="0" w:color="auto"/>
            <w:right w:val="none" w:sz="0" w:space="0" w:color="auto"/>
          </w:divBdr>
        </w:div>
        <w:div w:id="374430778">
          <w:marLeft w:val="0"/>
          <w:marRight w:val="0"/>
          <w:marTop w:val="0"/>
          <w:marBottom w:val="0"/>
          <w:divBdr>
            <w:top w:val="none" w:sz="0" w:space="0" w:color="auto"/>
            <w:left w:val="none" w:sz="0" w:space="0" w:color="auto"/>
            <w:bottom w:val="none" w:sz="0" w:space="0" w:color="auto"/>
            <w:right w:val="none" w:sz="0" w:space="0" w:color="auto"/>
          </w:divBdr>
        </w:div>
      </w:divsChild>
    </w:div>
    <w:div w:id="1360428583">
      <w:bodyDiv w:val="1"/>
      <w:marLeft w:val="0"/>
      <w:marRight w:val="0"/>
      <w:marTop w:val="0"/>
      <w:marBottom w:val="0"/>
      <w:divBdr>
        <w:top w:val="none" w:sz="0" w:space="0" w:color="auto"/>
        <w:left w:val="none" w:sz="0" w:space="0" w:color="auto"/>
        <w:bottom w:val="none" w:sz="0" w:space="0" w:color="auto"/>
        <w:right w:val="none" w:sz="0" w:space="0" w:color="auto"/>
      </w:divBdr>
    </w:div>
    <w:div w:id="1430539277">
      <w:bodyDiv w:val="1"/>
      <w:marLeft w:val="0"/>
      <w:marRight w:val="0"/>
      <w:marTop w:val="0"/>
      <w:marBottom w:val="0"/>
      <w:divBdr>
        <w:top w:val="none" w:sz="0" w:space="0" w:color="auto"/>
        <w:left w:val="none" w:sz="0" w:space="0" w:color="auto"/>
        <w:bottom w:val="none" w:sz="0" w:space="0" w:color="auto"/>
        <w:right w:val="none" w:sz="0" w:space="0" w:color="auto"/>
      </w:divBdr>
    </w:div>
    <w:div w:id="1620061934">
      <w:bodyDiv w:val="1"/>
      <w:marLeft w:val="0"/>
      <w:marRight w:val="0"/>
      <w:marTop w:val="0"/>
      <w:marBottom w:val="0"/>
      <w:divBdr>
        <w:top w:val="none" w:sz="0" w:space="0" w:color="auto"/>
        <w:left w:val="none" w:sz="0" w:space="0" w:color="auto"/>
        <w:bottom w:val="none" w:sz="0" w:space="0" w:color="auto"/>
        <w:right w:val="none" w:sz="0" w:space="0" w:color="auto"/>
      </w:divBdr>
    </w:div>
    <w:div w:id="1748461077">
      <w:bodyDiv w:val="1"/>
      <w:marLeft w:val="0"/>
      <w:marRight w:val="0"/>
      <w:marTop w:val="0"/>
      <w:marBottom w:val="0"/>
      <w:divBdr>
        <w:top w:val="none" w:sz="0" w:space="0" w:color="auto"/>
        <w:left w:val="none" w:sz="0" w:space="0" w:color="auto"/>
        <w:bottom w:val="none" w:sz="0" w:space="0" w:color="auto"/>
        <w:right w:val="none" w:sz="0" w:space="0" w:color="auto"/>
      </w:divBdr>
    </w:div>
    <w:div w:id="1850023712">
      <w:bodyDiv w:val="1"/>
      <w:marLeft w:val="0"/>
      <w:marRight w:val="0"/>
      <w:marTop w:val="0"/>
      <w:marBottom w:val="0"/>
      <w:divBdr>
        <w:top w:val="none" w:sz="0" w:space="0" w:color="auto"/>
        <w:left w:val="none" w:sz="0" w:space="0" w:color="auto"/>
        <w:bottom w:val="none" w:sz="0" w:space="0" w:color="auto"/>
        <w:right w:val="none" w:sz="0" w:space="0" w:color="auto"/>
      </w:divBdr>
    </w:div>
    <w:div w:id="1929459111">
      <w:bodyDiv w:val="1"/>
      <w:marLeft w:val="0"/>
      <w:marRight w:val="0"/>
      <w:marTop w:val="0"/>
      <w:marBottom w:val="0"/>
      <w:divBdr>
        <w:top w:val="none" w:sz="0" w:space="0" w:color="auto"/>
        <w:left w:val="none" w:sz="0" w:space="0" w:color="auto"/>
        <w:bottom w:val="none" w:sz="0" w:space="0" w:color="auto"/>
        <w:right w:val="none" w:sz="0" w:space="0" w:color="auto"/>
      </w:divBdr>
    </w:div>
    <w:div w:id="2030136032">
      <w:bodyDiv w:val="1"/>
      <w:marLeft w:val="0"/>
      <w:marRight w:val="0"/>
      <w:marTop w:val="0"/>
      <w:marBottom w:val="0"/>
      <w:divBdr>
        <w:top w:val="none" w:sz="0" w:space="0" w:color="auto"/>
        <w:left w:val="none" w:sz="0" w:space="0" w:color="auto"/>
        <w:bottom w:val="none" w:sz="0" w:space="0" w:color="auto"/>
        <w:right w:val="none" w:sz="0" w:space="0" w:color="auto"/>
      </w:divBdr>
    </w:div>
    <w:div w:id="2092699567">
      <w:bodyDiv w:val="1"/>
      <w:marLeft w:val="0"/>
      <w:marRight w:val="0"/>
      <w:marTop w:val="0"/>
      <w:marBottom w:val="0"/>
      <w:divBdr>
        <w:top w:val="none" w:sz="0" w:space="0" w:color="auto"/>
        <w:left w:val="none" w:sz="0" w:space="0" w:color="auto"/>
        <w:bottom w:val="none" w:sz="0" w:space="0" w:color="auto"/>
        <w:right w:val="none" w:sz="0" w:space="0" w:color="auto"/>
      </w:divBdr>
    </w:div>
    <w:div w:id="2109302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frontiersin.org/journals/marine-science/articles/10.3389/fmars.2020.00263/full"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4.xml"/><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yperlink" Target="https://doi.org/10.1038/s41612-020-00152-9" TargetMode="Externa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customXml" Target="ink/ink3.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ink/ink5.xm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ink/ink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8" Type="http://schemas.microsoft.com/office/2018/08/relationships/commentsExtensible" Target="commentsExtensible.xml"/><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8T07:30:19.45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8T07:29:09.77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8T07:25:58.73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8T07:25:52.180"/>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8T07:25:49.31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6122</Words>
  <Characters>34901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McDonnell</dc:creator>
  <cp:keywords/>
  <dc:description/>
  <cp:lastModifiedBy>Niamh Cahill</cp:lastModifiedBy>
  <cp:revision>2</cp:revision>
  <dcterms:created xsi:type="dcterms:W3CDTF">2024-07-15T14:47:00Z</dcterms:created>
  <dcterms:modified xsi:type="dcterms:W3CDTF">2024-07-15T14:47:00Z</dcterms:modified>
</cp:coreProperties>
</file>